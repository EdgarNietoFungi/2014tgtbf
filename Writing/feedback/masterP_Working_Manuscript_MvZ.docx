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4F9F810F" w:rsidR="00A933F1" w:rsidRDefault="00A933F1" w:rsidP="002073FB">
      <w:pPr>
        <w:jc w:val="center"/>
      </w:pPr>
      <w:r>
        <w:t xml:space="preserve">Too </w:t>
      </w:r>
      <w:proofErr w:type="gramStart"/>
      <w:r>
        <w:t>Good</w:t>
      </w:r>
      <w:proofErr w:type="gramEnd"/>
      <w:r>
        <w:t xml:space="preserve"> to be False: </w:t>
      </w:r>
      <w:r w:rsidR="00F5292F">
        <w:t>Non-Significant Results Revisited</w:t>
      </w:r>
    </w:p>
    <w:p w14:paraId="4B3D2172" w14:textId="77777777" w:rsidR="00A049E2" w:rsidRPr="00A933F1" w:rsidRDefault="00A049E2" w:rsidP="002073FB">
      <w:pPr>
        <w:jc w:val="center"/>
      </w:pPr>
    </w:p>
    <w:p w14:paraId="6AD63EDF" w14:textId="52F10F66" w:rsidR="00F44CFE" w:rsidRPr="005874BC" w:rsidRDefault="00D00734" w:rsidP="002073FB">
      <w:pPr>
        <w:jc w:val="center"/>
      </w:pPr>
      <w:commentRangeStart w:id="0"/>
      <w:r w:rsidRPr="005874BC">
        <w:t xml:space="preserve">Chris H.J. </w:t>
      </w:r>
      <w:proofErr w:type="spellStart"/>
      <w:r w:rsidR="00F44CFE" w:rsidRPr="005874BC">
        <w:t>Hartgerink</w:t>
      </w:r>
      <w:r w:rsidR="00F44CFE" w:rsidRPr="005874BC">
        <w:rPr>
          <w:vertAlign w:val="superscript"/>
        </w:rPr>
        <w:t>1</w:t>
      </w:r>
      <w:commentRangeEnd w:id="0"/>
      <w:proofErr w:type="spellEnd"/>
      <w:r w:rsidR="00FB3485">
        <w:rPr>
          <w:rStyle w:val="CommentReference"/>
        </w:rPr>
        <w:commentReference w:id="0"/>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3CD6F875" w:rsidR="00D00734" w:rsidRDefault="007A2503" w:rsidP="00B36576">
      <w:r>
        <w:t xml:space="preserve">WORD COUNT: </w:t>
      </w:r>
      <w:proofErr w:type="spellStart"/>
      <w:r>
        <w:t>XXXX</w:t>
      </w:r>
      <w:proofErr w:type="spellEnd"/>
    </w:p>
    <w:p w14:paraId="44D556A4" w14:textId="64D50C14" w:rsidR="00D00734" w:rsidRDefault="00CA7F64" w:rsidP="00CA7F64">
      <w:pPr>
        <w:jc w:val="center"/>
      </w:pPr>
      <w:r>
        <w:t>Author note</w:t>
      </w:r>
      <w:r w:rsidR="00D00734">
        <w:t xml:space="preserve"> </w:t>
      </w:r>
    </w:p>
    <w:p w14:paraId="012AC27D" w14:textId="2109AFE7" w:rsidR="00BC6F8F" w:rsidRDefault="00BC6F8F" w:rsidP="00BC6F8F">
      <w:r>
        <w:t xml:space="preserve">This paper is version controlled and all research files are publicly available at </w:t>
      </w:r>
      <w:hyperlink r:id="rId10" w:history="1">
        <w:r w:rsidR="007D3CA1" w:rsidRPr="00002BC2">
          <w:rPr>
            <w:rStyle w:val="Hyperlink"/>
          </w:rPr>
          <w:t>https://</w:t>
        </w:r>
        <w:proofErr w:type="spellStart"/>
        <w:r w:rsidR="007D3CA1" w:rsidRPr="00002BC2">
          <w:rPr>
            <w:rStyle w:val="Hyperlink"/>
          </w:rPr>
          <w:t>osf.io</w:t>
        </w:r>
        <w:proofErr w:type="spellEnd"/>
        <w:r w:rsidR="007D3CA1" w:rsidRPr="00002BC2">
          <w:rPr>
            <w:rStyle w:val="Hyperlink"/>
          </w:rPr>
          <w:t>/</w:t>
        </w:r>
        <w:proofErr w:type="spellStart"/>
        <w:r w:rsidR="007D3CA1" w:rsidRPr="00002BC2">
          <w:rPr>
            <w:rStyle w:val="Hyperlink"/>
          </w:rPr>
          <w:t>qpfnw</w:t>
        </w:r>
        <w:proofErr w:type="spellEnd"/>
        <w:r w:rsidR="007D3CA1" w:rsidRPr="00002BC2">
          <w:rPr>
            <w:rStyle w:val="Hyperlink"/>
          </w:rPr>
          <w:t>/</w:t>
        </w:r>
      </w:hyperlink>
      <w:r w:rsidR="007D3CA1">
        <w:t>. Analysis code was pre-registered.</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2B1D63F" w:rsidR="00F44CFE" w:rsidRPr="00D00734" w:rsidRDefault="00D00734" w:rsidP="00B36576">
      <w:r>
        <w:tab/>
      </w:r>
      <w:r>
        <w:rPr>
          <w:i/>
        </w:rPr>
        <w:t xml:space="preserve">Keywords: </w:t>
      </w:r>
      <w:r>
        <w:t xml:space="preserve">p-value, </w:t>
      </w:r>
      <w:proofErr w:type="spellStart"/>
      <w:r w:rsidR="00730D6E">
        <w:t>nhst</w:t>
      </w:r>
      <w:proofErr w:type="spellEnd"/>
      <w:r>
        <w:t>, underpowered, effect size, fisher</w:t>
      </w:r>
      <w:r w:rsidRPr="00F70F0A">
        <w:t xml:space="preserve"> </w:t>
      </w:r>
      <w:r w:rsidR="00F44CFE" w:rsidRPr="00F70F0A">
        <w:br w:type="page"/>
      </w:r>
    </w:p>
    <w:p w14:paraId="6A9247C7" w14:textId="33DEAEE7" w:rsidR="00876164" w:rsidRDefault="00AA6DCE" w:rsidP="0019382B">
      <w:pPr>
        <w:jc w:val="center"/>
        <w:rPr>
          <w:b/>
        </w:rPr>
      </w:pPr>
      <w:r w:rsidRPr="00AA6DCE">
        <w:rPr>
          <w:b/>
        </w:rPr>
        <w:lastRenderedPageBreak/>
        <w:t xml:space="preserve">Too </w:t>
      </w:r>
      <w:proofErr w:type="gramStart"/>
      <w:r w:rsidRPr="00AA6DCE">
        <w:rPr>
          <w:b/>
        </w:rPr>
        <w:t>Good</w:t>
      </w:r>
      <w:proofErr w:type="gramEnd"/>
      <w:r w:rsidRPr="00AA6DCE">
        <w:rPr>
          <w:b/>
        </w:rPr>
        <w:t xml:space="preserve"> to be False: </w:t>
      </w:r>
      <w:r w:rsidR="00F5292F">
        <w:rPr>
          <w:b/>
        </w:rPr>
        <w:t>Non-Significant Results Revisited</w:t>
      </w:r>
    </w:p>
    <w:p w14:paraId="700C1780" w14:textId="044A1425" w:rsidR="00F5292F" w:rsidRDefault="00124F18" w:rsidP="00F5292F">
      <w:pPr>
        <w:ind w:firstLine="567"/>
      </w:pPr>
      <w:r>
        <w:rPr>
          <w:i/>
        </w:rPr>
        <w:t>Scientific</w:t>
      </w:r>
      <w:r w:rsidRPr="00124F18">
        <w:t xml:space="preserve"> h</w:t>
      </w:r>
      <w:r>
        <w:t xml:space="preserve">ypothesis testing has become a well-accepted practice in the psychological sciences, as </w:t>
      </w:r>
      <w:r>
        <w:fldChar w:fldCharType="begin" w:fldLock="1"/>
      </w:r>
      <w:r w:rsidR="008C5B0B">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Pr>
          <w:noProof/>
        </w:rPr>
        <w:t>Popper's</w:t>
      </w:r>
      <w:r w:rsidRPr="00124F18">
        <w:rPr>
          <w:noProof/>
        </w:rPr>
        <w:t xml:space="preserve"> </w:t>
      </w:r>
      <w:r>
        <w:rPr>
          <w:noProof/>
        </w:rPr>
        <w:t>(</w:t>
      </w:r>
      <w:r w:rsidRPr="00124F18">
        <w:rPr>
          <w:noProof/>
        </w:rPr>
        <w:t>1959</w:t>
      </w:r>
      <w:r>
        <w:rPr>
          <w:noProof/>
        </w:rPr>
        <w:t>/2005</w:t>
      </w:r>
      <w:r w:rsidRPr="00124F18">
        <w:rPr>
          <w:noProof/>
        </w:rPr>
        <w:t>)</w:t>
      </w:r>
      <w:r>
        <w:fldChar w:fldCharType="end"/>
      </w:r>
      <w:r>
        <w:t xml:space="preserve"> </w:t>
      </w:r>
      <w:proofErr w:type="spellStart"/>
      <w:r>
        <w:t>falsificationism</w:t>
      </w:r>
      <w:proofErr w:type="spellEnd"/>
      <w:r>
        <w:t xml:space="preserve"> has become deeply rooted in current day philosophy of science. Falsification serves as one of the main demarcating criteria of science, although it has its connotations </w:t>
      </w:r>
      <w:r>
        <w:fldChar w:fldCharType="begin" w:fldLock="1"/>
      </w:r>
      <w:r w:rsidR="008C5B0B">
        <w:instrText>ADDIN CSL_CITATION { "citationItems" : [ { "id" : "ITEM-1", "itemData" : { "author" : [ { "dropping-particle" : "", "family" : "Maxwell", "given" : "Nicholas", "non-dropping-particle" : "", "parse-names" : false, "suffix" : "" } ], "container-title" : "Philosophy of Science", "id" : "ITEM-1", "issued" : { "date-parts" : [ [ "1972" ] ] }, "page" : "131-152", "title" : "A Critique of Popper's Views on Scientific Method", "type" : "article-journal" }, "uris" : [ "http://www.mendeley.com/documents/?uuid=300d55db-cc5e-4634-9c8a-164558f6317a" ] } ], "mendeley" : { "previouslyFormattedCitation" : "(Maxwell, 1972)" }, "properties" : { "noteIndex" : 0 }, "schema" : "https://github.com/citation-style-language/schema/raw/master/csl-citation.json" }</w:instrText>
      </w:r>
      <w:r>
        <w:fldChar w:fldCharType="separate"/>
      </w:r>
      <w:r w:rsidRPr="00124F18">
        <w:rPr>
          <w:noProof/>
        </w:rPr>
        <w:t>(Maxwell, 1972)</w:t>
      </w:r>
      <w:r>
        <w:fldChar w:fldCharType="end"/>
      </w:r>
      <w:r>
        <w:t xml:space="preserve">. Nonetheless, scientific hypothesis testing </w:t>
      </w:r>
      <w:r w:rsidR="00BA50A7">
        <w:t>relies heavily</w:t>
      </w:r>
      <w:r>
        <w:t xml:space="preserve"> on the falsification property and </w:t>
      </w:r>
      <w:r>
        <w:rPr>
          <w:i/>
        </w:rPr>
        <w:t xml:space="preserve">statistical </w:t>
      </w:r>
      <w:r>
        <w:t xml:space="preserve">hypothesis testing is borne out of </w:t>
      </w:r>
      <w:r>
        <w:rPr>
          <w:i/>
        </w:rPr>
        <w:t xml:space="preserve">scientific </w:t>
      </w:r>
      <w:r>
        <w:t>hypothesis tests.</w:t>
      </w:r>
    </w:p>
    <w:p w14:paraId="5F35FBCB" w14:textId="4B2B82B8" w:rsidR="00B75BAA" w:rsidRDefault="00124F18" w:rsidP="00B75BAA">
      <w:pPr>
        <w:ind w:firstLine="567"/>
      </w:pPr>
      <w:r>
        <w:t>In</w:t>
      </w:r>
      <w:r w:rsidR="002B3765">
        <w:t xml:space="preserve"> quantitative research, </w:t>
      </w:r>
      <w:r w:rsidR="002B3765">
        <w:rPr>
          <w:i/>
        </w:rPr>
        <w:t xml:space="preserve">statistical </w:t>
      </w:r>
      <w:r w:rsidR="002B3765">
        <w:t>hypothesis tests are ubiquitous</w:t>
      </w:r>
      <w:r w:rsidR="0064448B">
        <w:t xml:space="preserve"> and required to implement </w:t>
      </w:r>
      <w:r w:rsidR="0064448B">
        <w:rPr>
          <w:i/>
        </w:rPr>
        <w:t xml:space="preserve">scientific </w:t>
      </w:r>
      <w:r w:rsidR="0064448B">
        <w:t>hypothesis testing, but these are not equal.</w:t>
      </w:r>
      <w:r w:rsidR="002B3765">
        <w:t xml:space="preserve"> </w:t>
      </w:r>
      <w:r w:rsidR="0064448B">
        <w:t>T</w:t>
      </w:r>
      <w:r w:rsidR="002B3765">
        <w:t xml:space="preserve">he most common </w:t>
      </w:r>
      <w:r w:rsidR="0064448B">
        <w:rPr>
          <w:i/>
        </w:rPr>
        <w:t xml:space="preserve">statistical </w:t>
      </w:r>
      <w:r w:rsidR="0064448B">
        <w:t xml:space="preserve">hypothesis tests are </w:t>
      </w:r>
      <w:r w:rsidR="002B3765">
        <w:t>Null</w:t>
      </w:r>
      <w:r w:rsidR="0064448B">
        <w:t xml:space="preserve"> Hypothesis Significance Tests</w:t>
      </w:r>
      <w:r>
        <w:t xml:space="preserve"> </w:t>
      </w:r>
      <w:r w:rsidR="002B3765">
        <w:t>(</w:t>
      </w:r>
      <w:proofErr w:type="spellStart"/>
      <w:r w:rsidR="002B3765">
        <w:t>NHST</w:t>
      </w:r>
      <w:proofErr w:type="spellEnd"/>
      <w:r w:rsidR="002B3765">
        <w:t>), where a point hypothesis</w:t>
      </w:r>
      <w:r w:rsidR="002B3765">
        <w:rPr>
          <w:rStyle w:val="FootnoteReference"/>
        </w:rPr>
        <w:footnoteReference w:id="2"/>
      </w:r>
      <w:r w:rsidR="002B3765">
        <w:t xml:space="preserve"> is tested against an alternative hypothesis. </w:t>
      </w:r>
      <w:commentRangeStart w:id="1"/>
      <w:commentRangeStart w:id="2"/>
      <w:r w:rsidR="0064448B">
        <w:t>T</w:t>
      </w:r>
      <w:r w:rsidR="002B3765">
        <w:t xml:space="preserve">he probabilistic nature of </w:t>
      </w:r>
      <w:r w:rsidR="003A5E7C">
        <w:t xml:space="preserve">such </w:t>
      </w:r>
      <w:r w:rsidR="002B3765">
        <w:rPr>
          <w:i/>
        </w:rPr>
        <w:t>statistical</w:t>
      </w:r>
      <w:r w:rsidR="002B3765">
        <w:t xml:space="preserve"> hypothesis testing yields </w:t>
      </w:r>
      <w:r w:rsidR="0064448B" w:rsidRPr="00202185">
        <w:rPr>
          <w:i/>
        </w:rPr>
        <w:t>individual</w:t>
      </w:r>
      <w:r w:rsidR="0064448B">
        <w:t xml:space="preserve"> results that are (1) </w:t>
      </w:r>
      <w:r w:rsidR="002B3765">
        <w:t xml:space="preserve">inconclusive, </w:t>
      </w:r>
      <w:r w:rsidR="0064448B">
        <w:t xml:space="preserve">(2) </w:t>
      </w:r>
      <w:r w:rsidR="002B3765">
        <w:t>incomplete</w:t>
      </w:r>
      <w:r w:rsidR="0064448B">
        <w:t>,</w:t>
      </w:r>
      <w:r w:rsidR="002B3765">
        <w:t xml:space="preserve"> and </w:t>
      </w:r>
      <w:r w:rsidR="0064448B">
        <w:t>(3) error-prone</w:t>
      </w:r>
      <w:r w:rsidR="00E50C0E">
        <w:t xml:space="preserve"> (i.e., false positives</w:t>
      </w:r>
      <w:r w:rsidR="00B21BE5">
        <w:t xml:space="preserve"> [Type I]</w:t>
      </w:r>
      <w:r w:rsidR="00E50C0E">
        <w:t>, and false negatives</w:t>
      </w:r>
      <w:r w:rsidR="00B21BE5">
        <w:t xml:space="preserve"> [Type II]</w:t>
      </w:r>
      <w:r w:rsidR="00E50C0E">
        <w:t>)</w:t>
      </w:r>
      <w:ins w:id="3" w:author="Chris Hartgerink" w:date="2014-04-29T21:32:00Z">
        <w:r w:rsidR="008C5B0B">
          <w:t>, which are nuances that do not invalidate the paradigm, but require attention when interpreting results</w:t>
        </w:r>
      </w:ins>
      <w:ins w:id="4" w:author="Chris Hartgerink" w:date="2014-04-29T21:33:00Z">
        <w:r w:rsidR="008C5B0B">
          <w:t xml:space="preserve"> </w:t>
        </w:r>
        <w:r w:rsidR="008C5B0B">
          <w:fldChar w:fldCharType="begin" w:fldLock="1"/>
        </w:r>
      </w:ins>
      <w:r w:rsidR="008C5B0B">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"(for a review see Harlow, Mulaik, &amp; Steiger, 1997)", "previouslyFormattedCitation" : "(Harlow, Mulaik, &amp; Steiger, 1997)" }, "properties" : { "noteIndex" : 0 }, "schema" : "https://github.com/citation-style-language/schema/raw/master/csl-citation.json" }</w:instrText>
      </w:r>
      <w:r w:rsidR="008C5B0B">
        <w:fldChar w:fldCharType="separate"/>
      </w:r>
      <w:r w:rsidR="008C5B0B" w:rsidRPr="008C5B0B">
        <w:rPr>
          <w:noProof/>
        </w:rPr>
        <w:t>(</w:t>
      </w:r>
      <w:ins w:id="5" w:author="Chris Hartgerink" w:date="2014-04-29T21:33:00Z">
        <w:r w:rsidR="008C5B0B">
          <w:rPr>
            <w:noProof/>
          </w:rPr>
          <w:t xml:space="preserve">for a review see </w:t>
        </w:r>
      </w:ins>
      <w:r w:rsidR="008C5B0B" w:rsidRPr="008C5B0B">
        <w:rPr>
          <w:noProof/>
        </w:rPr>
        <w:t>Harlow, Mulaik, &amp; Steiger, 1997)</w:t>
      </w:r>
      <w:ins w:id="6" w:author="Chris Hartgerink" w:date="2014-04-29T21:33:00Z">
        <w:r w:rsidR="008C5B0B">
          <w:fldChar w:fldCharType="end"/>
        </w:r>
      </w:ins>
      <w:r w:rsidR="0064448B">
        <w:t xml:space="preserve">. Inconclusive results are </w:t>
      </w:r>
      <w:del w:id="7" w:author="Chris Hartgerink" w:date="2014-04-29T21:30:00Z">
        <w:r w:rsidR="0064448B" w:rsidDel="008C5B0B">
          <w:delText xml:space="preserve">easily </w:delText>
        </w:r>
      </w:del>
      <w:r w:rsidR="0064448B">
        <w:t xml:space="preserve">seen in </w:t>
      </w:r>
      <w:r w:rsidR="003A5E7C">
        <w:t>s</w:t>
      </w:r>
      <w:r w:rsidR="0064448B">
        <w:t xml:space="preserve">tructural </w:t>
      </w:r>
      <w:r w:rsidR="003A5E7C">
        <w:t>e</w:t>
      </w:r>
      <w:r w:rsidR="0064448B">
        <w:t xml:space="preserve">quation </w:t>
      </w:r>
      <w:r w:rsidR="003A5E7C">
        <w:t>m</w:t>
      </w:r>
      <w:r w:rsidR="0064448B">
        <w:t xml:space="preserve">odeling, where multiple models can yield identical results </w:t>
      </w:r>
      <w:r w:rsidR="0064448B">
        <w:fldChar w:fldCharType="begin" w:fldLock="1"/>
      </w:r>
      <w:r w:rsidR="008C5B0B">
        <w:instrText>ADDIN CSL_CITATION { "citationItems" : [ { "id" : "ITEM-1", "itemData" : { "ISBN" : "9781606238776", "author" : [ { "dropping-particle" : "", "family" : "Kline", "given" : "Rex B.", "non-dropping-particle" : "", "parse-names" : false, "suffix" : "" } ], "edition" : "Third", "id" : "ITEM-1", "issued" : { "date-parts" : [ [ "2011" ] ] }, "publisher" : "The Guilford Press", "publisher-place" : "New York, NY", "title" : "Principles and Practice of Structural Equation Modeling", "type" : "book" }, "uris" : [ "http://www.mendeley.com/documents/?uuid=1999fe0a-cca7-493e-966e-90130ec3dc98" ] } ], "mendeley" : { "previouslyFormattedCitation" : "(Kline, 2011)" }, "properties" : { "noteIndex" : 0 }, "schema" : "https://github.com/citation-style-language/schema/raw/master/csl-citation.json" }</w:instrText>
      </w:r>
      <w:r w:rsidR="0064448B">
        <w:fldChar w:fldCharType="separate"/>
      </w:r>
      <w:r w:rsidR="0064448B" w:rsidRPr="0064448B">
        <w:rPr>
          <w:noProof/>
        </w:rPr>
        <w:t>(Kline, 2011)</w:t>
      </w:r>
      <w:r w:rsidR="0064448B">
        <w:fldChar w:fldCharType="end"/>
      </w:r>
      <w:r w:rsidR="0064448B">
        <w:t xml:space="preserve">. Results are incomplete, as </w:t>
      </w:r>
      <w:r w:rsidR="00EF1E71">
        <w:t>a</w:t>
      </w:r>
      <w:r w:rsidR="0064448B">
        <w:t xml:space="preserve"> </w:t>
      </w:r>
      <w:r w:rsidR="0064448B">
        <w:rPr>
          <w:i/>
        </w:rPr>
        <w:t>P</w:t>
      </w:r>
      <w:r w:rsidR="0064448B">
        <w:t xml:space="preserve">-value does not state the probability of </w:t>
      </w:r>
      <w:r w:rsidR="00EF1E71">
        <w:t>a</w:t>
      </w:r>
      <w:r w:rsidR="0064448B">
        <w:t xml:space="preserve"> hypothesis </w:t>
      </w:r>
      <w:r w:rsidR="0064448B">
        <w:fldChar w:fldCharType="begin" w:fldLock="1"/>
      </w:r>
      <w:r w:rsidR="008C5B0B">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"previouslyFormattedCitation" : "(Cohen, 1994)" }, "properties" : { "noteIndex" : 0 }, "schema" : "https://github.com/citation-style-language/schema/raw/master/csl-citation.json" }</w:instrText>
      </w:r>
      <w:r w:rsidR="0064448B">
        <w:fldChar w:fldCharType="separate"/>
      </w:r>
      <w:r w:rsidR="004338D3" w:rsidRPr="004338D3">
        <w:rPr>
          <w:noProof/>
        </w:rPr>
        <w:t>(Cohen, 1994)</w:t>
      </w:r>
      <w:r w:rsidR="0064448B">
        <w:fldChar w:fldCharType="end"/>
      </w:r>
      <w:r w:rsidR="00E50C0E">
        <w:t>, and results are error-prone</w:t>
      </w:r>
      <w:r w:rsidR="00B75BAA">
        <w:t xml:space="preserve"> </w:t>
      </w:r>
      <w:r w:rsidR="0064448B">
        <w:t>due to sampling fluctuations</w:t>
      </w:r>
      <w:r w:rsidR="00B21BE5">
        <w:t xml:space="preserve"> (see Table 1 for overview)</w:t>
      </w:r>
      <w:r w:rsidR="0064448B">
        <w:t xml:space="preserve">. </w:t>
      </w:r>
      <w:commentRangeEnd w:id="1"/>
      <w:r w:rsidR="00BA50A7">
        <w:rPr>
          <w:rStyle w:val="CommentReference"/>
        </w:rPr>
        <w:commentReference w:id="1"/>
      </w:r>
      <w:commentRangeEnd w:id="2"/>
      <w:r w:rsidR="008C5B0B">
        <w:rPr>
          <w:rStyle w:val="CommentReference"/>
        </w:rPr>
        <w:commentReference w:id="2"/>
      </w:r>
    </w:p>
    <w:p w14:paraId="0525C4DA" w14:textId="3934E46C" w:rsidR="00E332CE" w:rsidRDefault="00B75BAA" w:rsidP="00B75BAA">
      <w:pPr>
        <w:ind w:firstLine="567"/>
      </w:pPr>
      <w:r>
        <w:t xml:space="preserve">False positives have been widely discussed in recent years, as events and papers have clearly indicated the </w:t>
      </w:r>
      <w:r w:rsidR="003A3F16">
        <w:t>plausibility</w:t>
      </w:r>
      <w:r>
        <w:t xml:space="preserve"> of </w:t>
      </w:r>
      <w:r w:rsidR="003A3F16">
        <w:t xml:space="preserve">widespread </w:t>
      </w:r>
      <w:r w:rsidR="003A5E7C">
        <w:t xml:space="preserve">false positive findings </w:t>
      </w:r>
      <w:r>
        <w:t xml:space="preserve">in the literature. Extreme and (hopefully) incidental fraud cases </w:t>
      </w:r>
      <w:commentRangeStart w:id="8"/>
      <w:commentRangeStart w:id="9"/>
      <w:r>
        <w:t>(</w:t>
      </w:r>
      <w:r w:rsidR="00813414">
        <w:t xml:space="preserve">Hauser, </w:t>
      </w:r>
      <w:proofErr w:type="spellStart"/>
      <w:r>
        <w:t>Stapel</w:t>
      </w:r>
      <w:proofErr w:type="spellEnd"/>
      <w:r>
        <w:t xml:space="preserve">, </w:t>
      </w:r>
      <w:proofErr w:type="spellStart"/>
      <w:r>
        <w:t>Smeesters</w:t>
      </w:r>
      <w:proofErr w:type="spellEnd"/>
      <w:r>
        <w:t xml:space="preserve">, </w:t>
      </w:r>
      <w:proofErr w:type="spellStart"/>
      <w:r>
        <w:t>Sanna</w:t>
      </w:r>
      <w:proofErr w:type="spellEnd"/>
      <w:r>
        <w:t>, and Ruggier</w:t>
      </w:r>
      <w:ins w:id="10" w:author="Chris Hartgerink" w:date="2014-04-29T21:46:00Z">
        <w:r w:rsidR="00EC3B18">
          <w:t>o</w:t>
        </w:r>
      </w:ins>
      <w:bookmarkStart w:id="11" w:name="_GoBack"/>
      <w:bookmarkEnd w:id="11"/>
      <w:del w:id="12" w:author="Chris Hartgerink" w:date="2014-04-29T21:46:00Z">
        <w:r w:rsidDel="00EC3B18">
          <w:delText>i</w:delText>
        </w:r>
      </w:del>
      <w:r>
        <w:t xml:space="preserve">) </w:t>
      </w:r>
      <w:commentRangeEnd w:id="8"/>
      <w:r w:rsidR="00AD5FA3">
        <w:rPr>
          <w:rStyle w:val="CommentReference"/>
        </w:rPr>
        <w:commentReference w:id="8"/>
      </w:r>
      <w:commentRangeEnd w:id="9"/>
      <w:r w:rsidR="008C5B0B">
        <w:rPr>
          <w:rStyle w:val="CommentReference"/>
        </w:rPr>
        <w:commentReference w:id="9"/>
      </w:r>
      <w:r>
        <w:t xml:space="preserve">presented </w:t>
      </w:r>
      <w:r w:rsidR="00EF1E71">
        <w:t>undisputed</w:t>
      </w:r>
      <w:r>
        <w:t xml:space="preserve"> false positive results, but several papers also indicated that widespread questionable research practices </w:t>
      </w:r>
      <w:r>
        <w:fldChar w:fldCharType="begin" w:fldLock="1"/>
      </w:r>
      <w:r w:rsidR="008C5B0B">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fldChar w:fldCharType="separate"/>
      </w:r>
      <w:r w:rsidRPr="00B75BAA">
        <w:rPr>
          <w:noProof/>
        </w:rPr>
        <w:t>(</w:t>
      </w:r>
      <w:r>
        <w:rPr>
          <w:noProof/>
        </w:rPr>
        <w:t xml:space="preserve">QRPs; </w:t>
      </w:r>
      <w:r w:rsidRPr="00B75BAA">
        <w:rPr>
          <w:noProof/>
        </w:rPr>
        <w:t>John, Loewenstein, &amp; Prelec, 2012)</w:t>
      </w:r>
      <w:r>
        <w:fldChar w:fldCharType="end"/>
      </w:r>
      <w:r>
        <w:t xml:space="preserve"> could </w:t>
      </w:r>
      <w:r>
        <w:lastRenderedPageBreak/>
        <w:t xml:space="preserve">lead to dramatic increases in false positive rates </w:t>
      </w:r>
      <w:r>
        <w:fldChar w:fldCharType="begin" w:fldLock="1"/>
      </w:r>
      <w:r w:rsidR="008C5B0B">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fldChar w:fldCharType="separate"/>
      </w:r>
      <w:r w:rsidRPr="00B75BAA">
        <w:rPr>
          <w:noProof/>
        </w:rPr>
        <w:t>(Simmons, Nelson, &amp; Simonsohn, 2011)</w:t>
      </w:r>
      <w:r>
        <w:fldChar w:fldCharType="end"/>
      </w:r>
      <w:r>
        <w:t>.</w:t>
      </w:r>
      <w:r w:rsidR="00EF1E71">
        <w:t xml:space="preserve"> </w:t>
      </w:r>
      <w:r w:rsidR="00E332CE">
        <w:t>Questionable editorial practices (</w:t>
      </w:r>
      <w:proofErr w:type="spellStart"/>
      <w:r w:rsidR="00E332CE">
        <w:t>QEPs</w:t>
      </w:r>
      <w:proofErr w:type="spellEnd"/>
      <w:r w:rsidR="00E332CE">
        <w:t xml:space="preserve">; </w:t>
      </w:r>
      <w:r w:rsidR="00E332CE">
        <w:fldChar w:fldCharType="begin" w:fldLock="1"/>
      </w:r>
      <w:r w:rsidR="008C5B0B">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"LeBel et al., 2013)", "previouslyFormattedCitation" : "(LeBel et al., 2013)" }, "properties" : { "noteIndex" : 0 }, "schema" : "https://github.com/citation-style-language/schema/raw/master/csl-citation.json" }</w:instrText>
      </w:r>
      <w:r w:rsidR="00E332CE">
        <w:fldChar w:fldCharType="separate"/>
      </w:r>
      <w:r w:rsidR="00E332CE" w:rsidRPr="00E332CE">
        <w:rPr>
          <w:noProof/>
        </w:rPr>
        <w:t>LeBel et al., 2013)</w:t>
      </w:r>
      <w:r w:rsidR="00E332CE">
        <w:fldChar w:fldCharType="end"/>
      </w:r>
      <w:r w:rsidR="00E332CE">
        <w:t>, publication bias</w:t>
      </w:r>
      <w:r w:rsidR="00960C6E">
        <w:t xml:space="preserve"> </w:t>
      </w:r>
      <w:r w:rsidR="00960C6E">
        <w:fldChar w:fldCharType="begin" w:fldLock="1"/>
      </w:r>
      <w:r w:rsidR="008C5B0B">
        <w:instrText>ADDIN CSL_CITATION { "citationItems" : [ { "id" : "ITEM-1", "itemData" : { "DOI" : "10.3758/s13423-012-0322-y", "author" : [ { "dropping-particle" : "", "family" : "Francis", "given" : "Gregory", "non-dropping-particle" : "", "parse-names" : false, "suffix" : "" } ], "id" : "ITEM-1", "issued" : { "date-parts" : [ [ "2012" ] ] }, "page" : "975-991", "title" : "Publication bias and the failure of replication in experimental psychology", "type" : "article-journal" }, "uris" : [ "http://www.mendeley.com/documents/?uuid=ccd5abda-542a-4513-a803-f34c2bf6b584" ] }, { "id" : "ITEM-2", "itemData" : { "DOI" : "10.1016/j.jmp.2013.02.003", "ISSN" : "00222496", "author" : [ { "dropping-particle" : "", "family" : "Francis", "given" : "Gregory", "non-dropping-particle" : "", "parse-names" : false, "suffix" : "" } ], "container-title" : "Journal of Mathematical Psychology", "id" : "ITEM-2", "issued" : { "date-parts" : [ [ "2013" ] ] }, "publisher" : "Elsevier Inc.", "title" : "Replication, statistical consistency, and publication bias", "type" : "article-journal" }, "uris" : [ "http://www.mendeley.com/documents/?uuid=d838d3cf-15af-4f00-a8ca-176d3f77d537" ] } ], "mendeley" : { "previouslyFormattedCitation" : "(Francis, 2012a, 2013)" }, "properties" : { "noteIndex" : 0 }, "schema" : "https://github.com/citation-style-language/schema/raw/master/csl-citation.json" }</w:instrText>
      </w:r>
      <w:r w:rsidR="00960C6E">
        <w:fldChar w:fldCharType="separate"/>
      </w:r>
      <w:r w:rsidR="00960C6E" w:rsidRPr="00960C6E">
        <w:rPr>
          <w:noProof/>
        </w:rPr>
        <w:t>(Francis, 2012a, 2013)</w:t>
      </w:r>
      <w:r w:rsidR="00960C6E">
        <w:fldChar w:fldCharType="end"/>
      </w:r>
      <w:r w:rsidR="00E332CE">
        <w:t xml:space="preserve">, systemic low power </w:t>
      </w:r>
      <w:r w:rsidR="00E332CE">
        <w:fldChar w:fldCharType="begin" w:fldLock="1"/>
      </w:r>
      <w:r w:rsidR="008C5B0B">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E332CE">
        <w:fldChar w:fldCharType="separate"/>
      </w:r>
      <w:r w:rsidR="00E332CE" w:rsidRPr="00E332CE">
        <w:rPr>
          <w:noProof/>
        </w:rPr>
        <w:t>(Bakker, Van Dijk, &amp; Wicherts, 2012)</w:t>
      </w:r>
      <w:r w:rsidR="00E332CE">
        <w:fldChar w:fldCharType="end"/>
      </w:r>
      <w:r w:rsidR="00E332CE">
        <w:t xml:space="preserve"> and excessive degrees of significance </w:t>
      </w:r>
      <w:r w:rsidR="00960C6E">
        <w:fldChar w:fldCharType="begin" w:fldLock="1"/>
      </w:r>
      <w:r w:rsidR="008C5B0B">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"id" : "ITEM-3",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"ITEM-3", "issue" : "4", "issued" : { "date-parts" : [ [ "2012" ] ] }, "page" : "551-66", "title" : "The ironic effect of significant results on the credibility of multiple-study articles.", "type" : "article-journal", "volume" : "17" }, "uris" : [ "http://www.mendeley.com/documents/?uuid=0a6761d7-268f-4da0-89c8-85641a10bd2b" ] }, { "id" : "ITEM-4", "itemData" : { "DOI" : "10.3758/s13423-012-0227-9", "author" : [ { "dropping-particle" : "", "family" : "Francis", "given" : "Gregory", "non-dropping-particle" : "", "parse-names" : false, "suffix" : "" } ], "id" : "ITEM-4", "issued" : { "date-parts" : [ [ "2012" ] ] }, "page" : "151-156", "title" : "Too good to be true : Publication bias in two prominent studies from experimental psychology", "type" : "article-journal" }, "uris" : [ "http://www.mendeley.com/documents/?uuid=68d5d4d0-798f-4ae1-a066-413fb08307ce" ] }, { "id" : "ITEM-5",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"ITEM-5", "issued" : { "date-parts" : [ [ "2014", "3", "18" ] ] }, "title" : "The frequency of excess success for articles in Psychological Science", "type" : "article-journal" }, "uris" : [ "http://www.mendeley.com/documents/?uuid=88099599-243c-4cb3-b986-fa73ec01bb14" ] } ], "mendeley" : { "manualFormatting" : "(Francis, 2012b, 2014; Schimmack, 2012; Sterling, 1959; Sterling, Rosenbaum, &amp; Weinkam, 1995)", "previouslyFormattedCitation" : "(Francis, 2012b, 2014; Schimmack, 2012; Sterling, Rosenbaum, &amp; Weinkam, 1995; Sterling, 1959)" }, "properties" : { "noteIndex" : 0 }, "schema" : "https://github.com/citation-style-language/schema/raw/master/csl-citation.json" }</w:instrText>
      </w:r>
      <w:r w:rsidR="00960C6E">
        <w:fldChar w:fldCharType="separate"/>
      </w:r>
      <w:r w:rsidR="00960C6E" w:rsidRPr="00960C6E">
        <w:rPr>
          <w:noProof/>
        </w:rPr>
        <w:t xml:space="preserve">(Francis, 2012b, 2014; Schimmack, 2012; </w:t>
      </w:r>
      <w:r w:rsidR="00923F0E" w:rsidRPr="00960C6E">
        <w:rPr>
          <w:noProof/>
        </w:rPr>
        <w:t>Sterling, 1959</w:t>
      </w:r>
      <w:r w:rsidR="00923F0E">
        <w:rPr>
          <w:noProof/>
        </w:rPr>
        <w:t xml:space="preserve">; </w:t>
      </w:r>
      <w:r w:rsidR="00960C6E" w:rsidRPr="00960C6E">
        <w:rPr>
          <w:noProof/>
        </w:rPr>
        <w:t>Sterl</w:t>
      </w:r>
      <w:r w:rsidR="00923F0E">
        <w:rPr>
          <w:noProof/>
        </w:rPr>
        <w:t>ing, Rosenbaum, &amp; Weinkam, 1995</w:t>
      </w:r>
      <w:r w:rsidR="00960C6E" w:rsidRPr="00960C6E">
        <w:rPr>
          <w:noProof/>
        </w:rPr>
        <w:t>)</w:t>
      </w:r>
      <w:r w:rsidR="00960C6E">
        <w:fldChar w:fldCharType="end"/>
      </w:r>
      <w:r w:rsidR="00960C6E">
        <w:t xml:space="preserve"> were additional flags for concern. F</w:t>
      </w:r>
      <w:r w:rsidR="00EF1E71">
        <w:t xml:space="preserve">ailures to replicate effects, such as </w:t>
      </w:r>
      <w:r w:rsidR="003A3F16">
        <w:t xml:space="preserve">the </w:t>
      </w:r>
      <w:r w:rsidR="00EF1E71">
        <w:t xml:space="preserve">elderly priming </w:t>
      </w:r>
      <w:r w:rsidR="003A3F16">
        <w:t xml:space="preserve">effect </w:t>
      </w:r>
      <w:r w:rsidR="0096073E">
        <w:fldChar w:fldCharType="begin" w:fldLock="1"/>
      </w:r>
      <w:r w:rsidR="008C5B0B">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"manualFormatting" : "(original: Bargh, Chen, &amp; Burrows, 1996; replication: Harris, Coburn, Rohrer, &amp; Pashler, 2013)", "previouslyFormattedCitation" : "(Bargh, Chen, &amp; Burrows, 1996; Harris, Coburn, Rohrer, &amp; Pashler, 2013)" }, "properties" : { "noteIndex" : 0 }, "schema" : "https://github.com/citation-style-language/schema/raw/master/csl-citation.json" }</w:instrText>
      </w:r>
      <w:r w:rsidR="0096073E">
        <w:fldChar w:fldCharType="separate"/>
      </w:r>
      <w:r w:rsidR="0096073E" w:rsidRPr="0096073E">
        <w:rPr>
          <w:noProof/>
        </w:rPr>
        <w:t>(</w:t>
      </w:r>
      <w:r w:rsidR="0096073E">
        <w:rPr>
          <w:noProof/>
        </w:rPr>
        <w:t xml:space="preserve">original: </w:t>
      </w:r>
      <w:r w:rsidR="0096073E" w:rsidRPr="0096073E">
        <w:rPr>
          <w:noProof/>
        </w:rPr>
        <w:t xml:space="preserve">Bargh, Chen, &amp; Burrows, 1996; </w:t>
      </w:r>
      <w:r w:rsidR="0096073E">
        <w:rPr>
          <w:noProof/>
        </w:rPr>
        <w:t xml:space="preserve">replication: </w:t>
      </w:r>
      <w:r w:rsidR="0096073E" w:rsidRPr="0096073E">
        <w:rPr>
          <w:noProof/>
        </w:rPr>
        <w:t>Harris, Coburn, Rohrer, &amp; Pashler, 2013)</w:t>
      </w:r>
      <w:r w:rsidR="0096073E">
        <w:fldChar w:fldCharType="end"/>
      </w:r>
      <w:r w:rsidR="00960C6E">
        <w:t>,</w:t>
      </w:r>
      <w:r w:rsidR="00EF1E71">
        <w:t xml:space="preserve"> physical </w:t>
      </w:r>
      <w:r w:rsidR="003A3F16">
        <w:t xml:space="preserve">and moral </w:t>
      </w:r>
      <w:r w:rsidR="00EF1E71">
        <w:t xml:space="preserve">cleansing </w:t>
      </w:r>
      <w:r w:rsidR="003A3F16">
        <w:t xml:space="preserve">effect </w:t>
      </w:r>
      <w:r w:rsidR="0096073E">
        <w:fldChar w:fldCharType="begin" w:fldLock="1"/>
      </w:r>
      <w:r w:rsidR="008C5B0B">
        <w:instrText>ADDIN CSL_CITATION { "citationItems" : [ { "id" : "ITEM-1", "itemData" : { "DOI" : "10.1126/science.1130726", "ISSN" : "1095-9203", "PMID" : "16960010", "abstract" : "Physical cleansing has been a focal element in religious ceremonies for thousands of years. The prevalence of this practice suggests a psychological association between bodily purity and moral purity. In three studies, we explored what we call the \"Macbeth effect\"-that is, a threat to one's moral purity induces the need to cleanse oneself. This effect revealed itself through an increased mental accessibility of cleansing-related concepts, a greater desire for cleansing products, and a greater likelihood of taking antiseptic wipes. Furthermore, we showed that physical cleansing alleviates the upsetting consequences of unethical behavior and reduces threats to one's moral self-image. Daily hygiene routines such as washing hands, as simple and benign as they might seem, can deliver a powerful antidote to threatened morality, enabling people to truly wash away their sins.", "author" : [ { "dropping-particle" : "", "family" : "Zhong", "given" : "Chen-Bo", "non-dropping-particle" : "", "parse-names" : false, "suffix" : "" }, { "dropping-particle" : "", "family" : "Liljenquist", "given" : "Katie", "non-dropping-particle" : "", "parse-names" : false, "suffix" : "" } ], "container-title" : "Science (New York, N.Y.)", "id" : "ITEM-1", "issue" : "5792", "issued" : { "date-parts" : [ [ "2006", "9", "8" ] ] }, "page" : "1451-2", "title" : "Washing away your sins: threatened morality and physical cleansing.", "type" : "article-journal", "volume" : "313" }, "uris" : [ "http://www.mendeley.com/documents/?uuid=15599779-2968-443c-bd3a-629e2f0d387d" ] } ], "mendeley" : { "manualFormatting" : "(original: Zhong &amp; Liljenquist, 2006", "previouslyFormattedCitation" : "(Zhong &amp; Liljenquist, 2006)" }, "properties" : { "noteIndex" : 0 }, "schema" : "https://github.com/citation-style-language/schema/raw/master/csl-citation.json" }</w:instrText>
      </w:r>
      <w:r w:rsidR="0096073E">
        <w:fldChar w:fldCharType="separate"/>
      </w:r>
      <w:r w:rsidR="0096073E" w:rsidRPr="0096073E">
        <w:rPr>
          <w:noProof/>
        </w:rPr>
        <w:t>(original: Zhong &amp; Liljenquist, 2006</w:t>
      </w:r>
      <w:r w:rsidR="0096073E">
        <w:fldChar w:fldCharType="end"/>
      </w:r>
      <w:r w:rsidR="0096073E" w:rsidRPr="0096073E">
        <w:t>; r</w:t>
      </w:r>
      <w:r w:rsidR="0096073E">
        <w:t xml:space="preserve">eplications: </w:t>
      </w:r>
      <w:r w:rsidR="0096073E">
        <w:fldChar w:fldCharType="begin" w:fldLock="1"/>
      </w:r>
      <w:r w:rsidR="008C5B0B">
        <w:instrText>ADDIN CSL_CITATION { "citationItems" : [ { "id" : "ITEM-1", "itemData" : { "author" : [ { "dropping-particle" : "V", "family" : "Fayard", "given" : "Jennifer", "non-dropping-particle" : "", "parse-names" : false, "suffix" : "" }, { "dropping-particle" : "", "family" : "Bernstein", "given" : "Daniel M", "non-dropping-particle" : "", "parse-names" : false, "suffix" : "" }, { "dropping-particle" : "", "family" : "Roberts", "given" : "Brent W", "non-dropping-particle" : "", "parse-names" : false, "suffix" : "" } ], "id" : "ITEM-1", "issue" : "2", "issued" : { "date-parts" : [ [ "2009" ] ] }, "page" : "21-30", "title" : "Is cleanliness next to godliness ? Dispelling old wives \u2019 tales : Failure to replicate Zhong and Liljenquist ( 2006 )", "type" : "article-journal", "volume" : "6" }, "uris" : [ "http://www.mendeley.com/documents/?uuid=df13103e-0e5d-4cac-a077-ae2963fac9d0" ] }, { "id" : "ITEM-2", "itemData" : { "DOI" : "10.1080/01973533.2013.856792", "ISSN" : "0197-3533", "author" : [ { "dropping-particle" : "", "family" : "Earp", "given" : "Brian D.", "non-dropping-particle" : "", "parse-names" : false, "suffix" : "" }, { "dropping-particle" : "", "family" : "Everett", "given" : "Jim a. C.", "non-dropping-particle" : "", "parse-names" : false, "suffix" : "" }, { "dropping-particle" : "", "family" : "Madva", "given" : "Elizabeth N.", "non-dropping-particle" : "", "parse-names" : false, "suffix" : "" }, { "dropping-particle" : "", "family" : "Hamlin", "given" : "J. Kiley", "non-dropping-particle" : "", "parse-names" : false, "suffix" : "" } ], "container-title" : "Basic and Applied Social Psychology", "id" : "ITEM-2", "issue" : "1", "issued" : { "date-parts" : [ [ "2014", "1" ] ] }, "page" : "91-98", "title" : "Out, Damned Spot: Can the \u201cMacbeth Effect\u201d Be Replicated?", "type" : "article-journal", "volume" : "36" }, "uris" : [ "http://www.mendeley.com/documents/?uuid=27474797-31f1-4133-8abd-d1b2f6196777" ] } ], "mendeley" : { "manualFormatting" : "Earp, Everett, Madva, &amp; Hamlin, 2014; Fayard, Bernstein, &amp; Roberts, 2009)", "previouslyFormattedCitation" : "(Earp, Everett, Madva, &amp; Hamlin, 2014; Fayard, Bernstein, &amp; Roberts, 2009)" }, "properties" : { "noteIndex" : 0 }, "schema" : "https://github.com/citation-style-language/schema/raw/master/csl-citation.json" }</w:instrText>
      </w:r>
      <w:r w:rsidR="0096073E">
        <w:fldChar w:fldCharType="separate"/>
      </w:r>
      <w:r w:rsidR="0096073E" w:rsidRPr="0096073E">
        <w:rPr>
          <w:noProof/>
        </w:rPr>
        <w:t>Earp, Everett, Madva, &amp; Hamlin, 2014; Fayard, Bernstein, &amp; Roberts, 2009)</w:t>
      </w:r>
      <w:r w:rsidR="0096073E">
        <w:fldChar w:fldCharType="end"/>
      </w:r>
      <w:r w:rsidR="008161D2" w:rsidRPr="0096073E">
        <w:t xml:space="preserve">, </w:t>
      </w:r>
      <w:r w:rsidR="00960C6E">
        <w:t xml:space="preserve">and the </w:t>
      </w:r>
      <w:r w:rsidR="000943AE">
        <w:t xml:space="preserve">unlikely </w:t>
      </w:r>
      <w:r w:rsidR="00960C6E">
        <w:t xml:space="preserve">ESP </w:t>
      </w:r>
      <w:r w:rsidR="003A3F16">
        <w:t xml:space="preserve">effect </w:t>
      </w:r>
      <w:r w:rsidR="00960C6E">
        <w:fldChar w:fldCharType="begin" w:fldLock="1"/>
      </w:r>
      <w:r w:rsidR="008C5B0B">
        <w:instrText>ADDIN CSL_CITATION { "citationItems" : [ { "id" : "ITEM-1", "itemData" : { "DOI" : "10.1037/a0021524", "ISSN" : "1939-1315", "PMID" : "21280961", "abstract" : "The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 "author" : [ { "dropping-particle" : "", "family" : "Bem", "given" : "Daryl J", "non-dropping-particle" : "", "parse-names" : false, "suffix" : "" } ], "container-title" : "Journal of personality and social psychology", "id" : "ITEM-1", "issue" : "3", "issued" : { "date-parts" : [ [ "2011", "3" ] ] }, "page" : "407-25", "title" : "Feeling the future: experimental evidence for anomalous retroactive influences on cognition and affect.", "type" : "article-journal", "volume" : "100" }, "uris" : [ "http://www.mendeley.com/documents/?uuid=910f315a-f2d3-46ab-9adf-1616de96097c" ] }, { "id" : "ITEM-2", "itemData" : { "DOI" : "10.1371/journal.pone.0033423", "ISSN" : "1932-6203", "PMID" : "22432019", "abstract" : "Nine recently reported parapsychological experiments appear to support the existence of precognition. We describe three pre-registered independent attempts to exactly replicate one of these experiments, 'retroactive facilitation of recall', which examines whether performance on a memory test can be influenced by a post-test exercise. All three replication attempts failed to produce significant effects (combined n = 150; combined p = .83, one-tailed) and thus do not support the existence of psychic ability.", "author" : [ { "dropping-particle" : "", "family" : "Ritchie", "given" : "Stuart J", "non-dropping-particle" : "", "parse-names" : false, "suffix" : "" }, { "dropping-particle" : "", "family" : "Wiseman", "given" : "Richard", "non-dropping-particle" : "", "parse-names" : false, "suffix" : "" }, { "dropping-particle" : "", "family" : "French", "given" : "Christopher C", "non-dropping-particle" : "", "parse-names" : false, "suffix" : "" } ], "container-title" : "PloS one", "id" : "ITEM-2", "issue" : "3", "issued" : { "date-parts" : [ [ "2012", "1" ] ] }, "page" : "e33423", "title" : "Failing the future: three unsuccessful attempts to replicate Bem's 'retroactive facilitation of recall' effect.", "type" : "article-journal", "volume" : "7" }, "uris" : [ "http://www.mendeley.com/documents/?uuid=c9ebf74d-eaf0-4966-ae02-ec657745142e" ] } ], "mendeley" : { "manualFormatting" : "(original: Bem, 2011; replication: Ritchie, Wiseman, &amp; French, 2012)", "previouslyFormattedCitation" : "(Bem, 2011; Ritchie, Wiseman, &amp; French, 2012)" }, "properties" : { "noteIndex" : 0 }, "schema" : "https://github.com/citation-style-language/schema/raw/master/csl-citation.json" }</w:instrText>
      </w:r>
      <w:r w:rsidR="00960C6E">
        <w:fldChar w:fldCharType="separate"/>
      </w:r>
      <w:r w:rsidR="00960C6E" w:rsidRPr="00960C6E">
        <w:rPr>
          <w:noProof/>
        </w:rPr>
        <w:t>(</w:t>
      </w:r>
      <w:r w:rsidR="000943AE">
        <w:rPr>
          <w:noProof/>
        </w:rPr>
        <w:t xml:space="preserve">original: </w:t>
      </w:r>
      <w:r w:rsidR="00960C6E" w:rsidRPr="00960C6E">
        <w:rPr>
          <w:noProof/>
        </w:rPr>
        <w:t xml:space="preserve">Bem, 2011; </w:t>
      </w:r>
      <w:r w:rsidR="000943AE">
        <w:rPr>
          <w:noProof/>
        </w:rPr>
        <w:t xml:space="preserve">replication: </w:t>
      </w:r>
      <w:r w:rsidR="00960C6E" w:rsidRPr="00960C6E">
        <w:rPr>
          <w:noProof/>
        </w:rPr>
        <w:t>Ritchie, Wiseman, &amp; French, 2012)</w:t>
      </w:r>
      <w:r w:rsidR="00960C6E">
        <w:fldChar w:fldCharType="end"/>
      </w:r>
      <w:r w:rsidR="00960C6E">
        <w:t xml:space="preserve"> </w:t>
      </w:r>
      <w:r w:rsidR="003A5E7C">
        <w:t>raised questions on whether these were false positive findings</w:t>
      </w:r>
      <w:r w:rsidR="008161D2" w:rsidRPr="0096073E">
        <w:t xml:space="preserve"> </w:t>
      </w:r>
      <w:r w:rsidR="008161D2">
        <w:fldChar w:fldCharType="begin" w:fldLock="1"/>
      </w:r>
      <w:r w:rsidR="008C5B0B">
        <w:instrText>ADDIN CSL_CITATION { "citationItems" : [ { "id" : "ITEM-1", "itemData" : { "DOI" : "10.1038/nature.2012.11535", "ISSN" : "1476-4687", "author" : [ { "dropping-particle" : "", "family" : "Yong", "given" : "Ed", "non-dropping-particle" : "", "parse-names" : false, "suffix" : "" } ], "container-title" : "Nature", "id" : "ITEM-1", "issued" : { "date-parts" : [ [ "2012", "10", "3" ] ] }, "title" : "Nobel laureate challenges psychologists to clean up their act", "type" : "article-journal" }, "uris" : [ "http://www.mendeley.com/documents/?uuid=08672824-bc4d-4759-aa5e-6fe4775678a7" ] } ], "mendeley" : { "previouslyFormattedCitation" : "(Yong, 2012)" }, "properties" : { "noteIndex" : 0 }, "schema" : "https://github.com/citation-style-language/schema/raw/master/csl-citation.json" }</w:instrText>
      </w:r>
      <w:r w:rsidR="008161D2">
        <w:fldChar w:fldCharType="separate"/>
      </w:r>
      <w:r w:rsidR="008161D2" w:rsidRPr="0096073E">
        <w:rPr>
          <w:noProof/>
        </w:rPr>
        <w:t>(Yong, 2012)</w:t>
      </w:r>
      <w:r w:rsidR="008161D2">
        <w:fldChar w:fldCharType="end"/>
      </w:r>
      <w:r w:rsidR="00EF1E71" w:rsidRPr="0096073E">
        <w:t>.</w:t>
      </w:r>
      <w:r w:rsidR="00E332CE">
        <w:t xml:space="preserve"> </w:t>
      </w:r>
      <w:r w:rsidR="003A3F16">
        <w:t xml:space="preserve">Additionally, </w:t>
      </w:r>
      <w:r w:rsidR="00163F71" w:rsidRPr="0096073E">
        <w:t xml:space="preserve">questionable editorial practices </w:t>
      </w:r>
      <w:r w:rsidR="00163F71">
        <w:fldChar w:fldCharType="begin" w:fldLock="1"/>
      </w:r>
      <w:r w:rsidR="008C5B0B">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"(QEPs; LeBel et al., 2013)", "previouslyFormattedCitation" : "(LeBel et al., 2013)" }, "properties" : { "noteIndex" : 0 }, "schema" : "https://github.com/citation-style-language/schema/raw/master/csl-citation.json" }</w:instrText>
      </w:r>
      <w:r w:rsidR="00163F71">
        <w:fldChar w:fldCharType="separate"/>
      </w:r>
      <w:r w:rsidR="00163F71" w:rsidRPr="00163F71">
        <w:rPr>
          <w:noProof/>
        </w:rPr>
        <w:t>(</w:t>
      </w:r>
      <w:r w:rsidR="003A3F16">
        <w:rPr>
          <w:noProof/>
        </w:rPr>
        <w:t xml:space="preserve">QEPs; </w:t>
      </w:r>
      <w:r w:rsidR="00163F71" w:rsidRPr="00163F71">
        <w:rPr>
          <w:noProof/>
        </w:rPr>
        <w:t>LeBel et al., 2013)</w:t>
      </w:r>
      <w:r w:rsidR="00163F71">
        <w:fldChar w:fldCharType="end"/>
      </w:r>
      <w:r w:rsidR="003A3F16">
        <w:t xml:space="preserve"> </w:t>
      </w:r>
      <w:commentRangeStart w:id="13"/>
      <w:commentRangeStart w:id="14"/>
      <w:r w:rsidR="009431A8">
        <w:t xml:space="preserve">and the need for innovative results </w:t>
      </w:r>
      <w:r w:rsidR="009431A8">
        <w:fldChar w:fldCharType="begin" w:fldLock="1"/>
      </w:r>
      <w:r w:rsidR="008C5B0B">
        <w:instrText>ADDIN CSL_CITATION { "citationItems" : [ { "id" : "ITEM-1", "itemData" : { "DOI" : "10.3389/fpsyg.2013.00173", "ISSN" : "1664-1078", "PMID" : "23577000", "author" : [ { "dropping-particle" : "", "family" : "Trafimow", "given" : "David", "non-dropping-particle" : "", "parse-names" : false, "suffix" : "" } ], "container-title" : "Frontiers in psychology", "id" : "ITEM-1", "issued" : { "date-parts" : [ [ "2013", "1", "9" ] ] }, "page" : "173", "publisher" : "Frontiers", "title" : "The importance of surprising findings in psychology.", "type" : "article-journal", "volume" : "4" }, "uris" : [ "http://www.mendeley.com/documents/?uuid=9a0d12a1-bbea-4dd7-88dc-b5d8c6c74b2a" ] } ], "mendeley" : { "previouslyFormattedCitation" : "(Trafimow, 2013)" }, "properties" : { "noteIndex" : 0 }, "schema" : "https://github.com/citation-style-language/schema/raw/master/csl-citation.json" }</w:instrText>
      </w:r>
      <w:r w:rsidR="009431A8">
        <w:fldChar w:fldCharType="separate"/>
      </w:r>
      <w:r w:rsidR="009431A8" w:rsidRPr="009431A8">
        <w:rPr>
          <w:noProof/>
        </w:rPr>
        <w:t>(Trafimow, 2013)</w:t>
      </w:r>
      <w:r w:rsidR="009431A8">
        <w:fldChar w:fldCharType="end"/>
      </w:r>
      <w:r w:rsidR="009431A8">
        <w:t xml:space="preserve"> </w:t>
      </w:r>
      <w:del w:id="15" w:author="Chris Hartgerink" w:date="2014-04-29T21:35:00Z">
        <w:r w:rsidR="009431A8" w:rsidDel="008C5B0B">
          <w:delText>due to high rejection rates</w:delText>
        </w:r>
        <w:commentRangeEnd w:id="13"/>
        <w:r w:rsidR="008B1BAA" w:rsidDel="008C5B0B">
          <w:rPr>
            <w:rStyle w:val="CommentReference"/>
          </w:rPr>
          <w:commentReference w:id="13"/>
        </w:r>
      </w:del>
      <w:commentRangeEnd w:id="14"/>
      <w:r w:rsidR="008C5B0B">
        <w:rPr>
          <w:rStyle w:val="CommentReference"/>
        </w:rPr>
        <w:commentReference w:id="14"/>
      </w:r>
      <w:del w:id="16" w:author="Chris Hartgerink" w:date="2014-04-29T21:35:00Z">
        <w:r w:rsidR="009431A8" w:rsidDel="008C5B0B">
          <w:delText xml:space="preserve"> </w:delText>
        </w:r>
      </w:del>
      <w:r w:rsidR="009431A8">
        <w:t xml:space="preserve">in journals </w:t>
      </w:r>
      <w:r w:rsidR="003A3F16">
        <w:t>could infl</w:t>
      </w:r>
      <w:r w:rsidR="009431A8">
        <w:t>ate</w:t>
      </w:r>
      <w:r w:rsidR="003A3F16">
        <w:t xml:space="preserve"> the false positive rate in the literature</w:t>
      </w:r>
      <w:r w:rsidR="00EF1E71">
        <w:t>.</w:t>
      </w:r>
      <w:r w:rsidR="00E50C0E">
        <w:t xml:space="preserve"> It should be noted </w:t>
      </w:r>
      <w:r w:rsidR="00715B3C">
        <w:t xml:space="preserve">that </w:t>
      </w:r>
      <w:r w:rsidR="00E50C0E">
        <w:t xml:space="preserve">the field </w:t>
      </w:r>
      <w:r w:rsidR="003A5E7C">
        <w:t xml:space="preserve">of psychology took up these concerns, </w:t>
      </w:r>
      <w:commentRangeStart w:id="17"/>
      <w:commentRangeStart w:id="18"/>
      <w:r w:rsidR="00E50C0E">
        <w:t>is open to chang</w:t>
      </w:r>
      <w:r w:rsidR="00E0394F">
        <w:t>ing its practices</w:t>
      </w:r>
      <w:commentRangeEnd w:id="17"/>
      <w:r w:rsidR="00715B3C">
        <w:rPr>
          <w:rStyle w:val="CommentReference"/>
        </w:rPr>
        <w:commentReference w:id="17"/>
      </w:r>
      <w:commentRangeEnd w:id="18"/>
      <w:r w:rsidR="00EC3B18">
        <w:rPr>
          <w:rStyle w:val="CommentReference"/>
        </w:rPr>
        <w:commentReference w:id="18"/>
      </w:r>
      <w:r w:rsidR="00E50C0E">
        <w:t xml:space="preserve"> </w:t>
      </w:r>
      <w:r w:rsidR="00E50C0E">
        <w:fldChar w:fldCharType="begin" w:fldLock="1"/>
      </w:r>
      <w:r w:rsidR="008C5B0B">
        <w:instrText>ADDIN CSL_CITATION { "citationItems" : [ { "id" : "ITEM-1", "itemData" : { "DOI" : "10.1177/1745691612459521", "ISSN" : "1745-6916", "author" : [ { "dropping-particle" : "", "family" : "Fuchs", "given" : "H. M.", "non-dropping-particle" : "", "parse-names" : false, "suffix" : "" }, { "dropping-particle" : "", "family" : "Jenny", "given" : "M.", "non-dropping-particle" : "", "parse-names" : false, "suffix" : "" }, { "dropping-particle" : "", "family" : "Fiedler", "given" : "S.", "non-dropping-particle" : "", "parse-names" : false, "suffix" : "" } ], "container-title" : "Perspectives on Psychological Science", "id" : "ITEM-1", "issue" : "6", "issued" : { "date-parts" : [ [ "2012", "11", "7" ] ] }, "page" : "639-642", "title" : "Psychologists Are Open to Change, yet Wary of Rules", "type" : "article-journal", "volume" : "7" }, "uris" : [ "http://www.mendeley.com/documents/?uuid=27c89783-d4db-40e7-8720-e2a787672476" ] } ], "mendeley" : { "previouslyFormattedCitation" : "(Fuchs, Jenny, &amp; Fiedler, 2012)" }, "properties" : { "noteIndex" : 0 }, "schema" : "https://github.com/citation-style-language/schema/raw/master/csl-citation.json" }</w:instrText>
      </w:r>
      <w:r w:rsidR="00E50C0E">
        <w:fldChar w:fldCharType="separate"/>
      </w:r>
      <w:r w:rsidR="00E50C0E" w:rsidRPr="00E50C0E">
        <w:rPr>
          <w:noProof/>
        </w:rPr>
        <w:t>(Fuchs, Jenny, &amp; Fiedler, 2012)</w:t>
      </w:r>
      <w:r w:rsidR="00E50C0E">
        <w:fldChar w:fldCharType="end"/>
      </w:r>
      <w:r w:rsidR="00E50C0E">
        <w:t xml:space="preserve">, </w:t>
      </w:r>
      <w:r w:rsidR="009B50B0">
        <w:t xml:space="preserve">remedies are investigated </w:t>
      </w:r>
      <w:r w:rsidR="009B50B0">
        <w:fldChar w:fldCharType="begin" w:fldLock="1"/>
      </w:r>
      <w:r w:rsidR="008C5B0B">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9B50B0">
        <w:fldChar w:fldCharType="separate"/>
      </w:r>
      <w:r w:rsidR="009B50B0" w:rsidRPr="009B50B0">
        <w:rPr>
          <w:noProof/>
        </w:rPr>
        <w:t>(</w:t>
      </w:r>
      <w:r w:rsidR="009B50B0">
        <w:rPr>
          <w:noProof/>
        </w:rPr>
        <w:t xml:space="preserve">e.g., </w:t>
      </w:r>
      <w:r w:rsidR="009B50B0" w:rsidRPr="009B50B0">
        <w:rPr>
          <w:noProof/>
        </w:rPr>
        <w:t>Murayama, Pekrun, &amp; Fiedler, 2013)</w:t>
      </w:r>
      <w:r w:rsidR="009B50B0">
        <w:fldChar w:fldCharType="end"/>
      </w:r>
      <w:r w:rsidR="009B50B0">
        <w:t xml:space="preserve">, </w:t>
      </w:r>
      <w:r w:rsidR="00E50C0E">
        <w:t xml:space="preserve">and change is on its way </w:t>
      </w:r>
      <w:r w:rsidR="00E0394F">
        <w:fldChar w:fldCharType="begin" w:fldLock="1"/>
      </w:r>
      <w:r w:rsidR="008C5B0B">
        <w:instrText>ADDIN CSL_CITATION { "citationItems" : [ { "id" : "ITEM-1",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"ITEM-1", "issued" : { "date-parts" : [ [ "2013", "10" ] ] }, "page" : "217-224", "publisher" : "Elsevier Inc.", "title" : "The Replication Recipe: What Makes for a Convincing Replication?", "type" : "article-journal", "volume" : "50" }, "uris" : [ "http://www.mendeley.com/documents/?uuid=20ac1ad1-30ad-4693-be3f-2d43f524eaee" ] }, { "id" : "ITEM-2", "itemData" : { "DOI" : "10.1177/0956797613512465", "ISSN" : "0956-7976", "author" : [ { "dropping-particle" : "", "family" : "Eich", "given" : "E.", "non-dropping-particle" : "", "parse-names" : false, "suffix" : "" } ], "container-title" : "Psychological Science", "id" : "ITEM-2", "issue" : "1", "issued" : { "date-parts" : [ [ "2013", "11", "27" ] ] }, "page" : "3-6", "title" : "Business Not as Usual", "type" : "article-journal", "volume" : "25" }, "uris" : [ "http://www.mendeley.com/documents/?uuid=78c43c70-5ade-42fc-99d3-56f1d68e9ca9" ] }, { "id" : "ITEM-3", "itemData" : { "URL" : "http://www.journals.elsevier.com/journal-of-experimental-social-psychology/news/jesp-editorial-guidelines/", "author" : [ { "dropping-particle" : "", "family" : "Journal of Experimental Social Psychology", "given" : "", "non-dropping-particle" : "", "parse-names" : false, "suffix" : "" } ], "id" : "ITEM-3", "issued" : { "date-parts" : [ [ "2014" ] ] }, "title" : "JESP Editorial Guidelines", "type" : "webpage" }, "uris" : [ "http://www.mendeley.com/documents/?uuid=0fad8f8c-f3ee-4f78-8285-ec776bd05a2b" ] } ], "mendeley" : { "manualFormatting" : "(e.g., Brandt et al., 2013; Eich, 2013; Journal of Experimental Social Psychology, 2014)", "previouslyFormattedCitation" : "(Brandt et al., 2013; Eich, 2013; Journal of Experimental Social Psychology, 2014)" }, "properties" : { "noteIndex" : 0 }, "schema" : "https://github.com/citation-style-language/schema/raw/master/csl-citation.json" }</w:instrText>
      </w:r>
      <w:r w:rsidR="00E0394F">
        <w:fldChar w:fldCharType="separate"/>
      </w:r>
      <w:r w:rsidR="00E0394F" w:rsidRPr="00E0394F">
        <w:rPr>
          <w:noProof/>
        </w:rPr>
        <w:t>(</w:t>
      </w:r>
      <w:r w:rsidR="00E0394F">
        <w:rPr>
          <w:noProof/>
        </w:rPr>
        <w:t xml:space="preserve">e.g., </w:t>
      </w:r>
      <w:r w:rsidR="00E0394F" w:rsidRPr="00E0394F">
        <w:rPr>
          <w:noProof/>
        </w:rPr>
        <w:t>Brandt et al., 2013; Eich, 2013; Journal of Experimental Social Psychology, 2014)</w:t>
      </w:r>
      <w:r w:rsidR="00E0394F">
        <w:fldChar w:fldCharType="end"/>
      </w:r>
      <w:r w:rsidR="00E0394F">
        <w:t>.</w:t>
      </w:r>
    </w:p>
    <w:p w14:paraId="6C4FD64A" w14:textId="7C3F3AD4" w:rsidR="006918E3" w:rsidRDefault="003A5E7C" w:rsidP="00201603">
      <w:pPr>
        <w:ind w:firstLine="567"/>
      </w:pPr>
      <w:r>
        <w:t>False negatives have been discussed less</w:t>
      </w:r>
      <w:r w:rsidR="009B50B0">
        <w:t xml:space="preserve"> explicitly</w:t>
      </w:r>
      <w:r>
        <w:t xml:space="preserve">, as the problems for false positives were more </w:t>
      </w:r>
      <w:r w:rsidR="009B50B0">
        <w:t>salient and more pressing</w:t>
      </w:r>
      <w:r w:rsidR="00E50C0E">
        <w:t xml:space="preserve">. </w:t>
      </w:r>
      <w:r w:rsidR="009B50B0">
        <w:t xml:space="preserve">Power (i.e., true positive rate) has been a pressing issue in the discussion nonetheless, as replications were being </w:t>
      </w:r>
      <w:r w:rsidR="005A0B8F">
        <w:t xml:space="preserve">discussed for detecting possible false positives </w:t>
      </w:r>
      <w:r w:rsidR="005A0B8F">
        <w:fldChar w:fldCharType="begin" w:fldLock="1"/>
      </w:r>
      <w:r w:rsidR="008C5B0B">
        <w:instrText>ADDIN CSL_CITATION { "citationItems" : [ { "id" : "ITEM-1",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"ITEM-1", "issue" : "2", "issued" : { "date-parts" : [ [ "2013", "3", "18" ] ] }, "page" : "108-119", "title" : "Recommendations for Increasing Replicability in Psychology", "type" : "article-journal", "volume" : "27" }, "uris" : [ "http://www.mendeley.com/documents/?uuid=4ac9587f-1521-46be-8826-a78b4392bac7" ] }, { "id" : "ITEM-2",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"ITEM-2", "issued" : { "date-parts" : [ [ "2013", "10" ] ] }, "page" : "217-224", "publisher" : "Elsevier Inc.", "title" : "The Replication Recipe: What Makes for a Convincing Replication?", "type" : "article-journal", "volume" : "50" }, "uris" : [ "http://www.mendeley.com/documents/?uuid=20ac1ad1-30ad-4693-be3f-2d43f524eaee" ] } ], "mendeley" : { "manualFormatting" : "(e.g., Asendorpf et al., 2013; Brandt et al., 2013)", "previouslyFormattedCitation" : "(Asendorpf et al., 2013; Brandt et al., 2013)" }, "properties" : { "noteIndex" : 0 }, "schema" : "https://github.com/citation-style-language/schema/raw/master/csl-citation.json" }</w:instrText>
      </w:r>
      <w:r w:rsidR="005A0B8F">
        <w:fldChar w:fldCharType="separate"/>
      </w:r>
      <w:r w:rsidR="005A0B8F" w:rsidRPr="005A0B8F">
        <w:rPr>
          <w:noProof/>
        </w:rPr>
        <w:t>(</w:t>
      </w:r>
      <w:r w:rsidR="005A0B8F">
        <w:rPr>
          <w:noProof/>
        </w:rPr>
        <w:t xml:space="preserve">e.g., </w:t>
      </w:r>
      <w:r w:rsidR="005A0B8F" w:rsidRPr="005A0B8F">
        <w:rPr>
          <w:noProof/>
        </w:rPr>
        <w:t>Asendorpf et al., 2013; Brandt et al., 2013)</w:t>
      </w:r>
      <w:r w:rsidR="005A0B8F">
        <w:fldChar w:fldCharType="end"/>
      </w:r>
      <w:r w:rsidR="005A0B8F">
        <w:t xml:space="preserve">. </w:t>
      </w:r>
      <w:r w:rsidR="000A7496">
        <w:t xml:space="preserve">The </w:t>
      </w:r>
      <w:r w:rsidR="00B21BE5">
        <w:t xml:space="preserve">power </w:t>
      </w:r>
      <w:r w:rsidR="009B50B0">
        <w:t xml:space="preserve">for psychological studies has been estimated to be as low as 35% </w:t>
      </w:r>
      <w:r w:rsidR="009B50B0">
        <w:fldChar w:fldCharType="begin" w:fldLock="1"/>
      </w:r>
      <w:r w:rsidR="008C5B0B">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et al., 2012)" }, "properties" : { "noteIndex" : 0 }, "schema" : "https://github.com/citation-style-language/schema/raw/master/csl-citation.json" }</w:instrText>
      </w:r>
      <w:r w:rsidR="009B50B0">
        <w:fldChar w:fldCharType="separate"/>
      </w:r>
      <w:r w:rsidR="009B50B0" w:rsidRPr="009B50B0">
        <w:rPr>
          <w:noProof/>
        </w:rPr>
        <w:t>(Bakker et al., 2012)</w:t>
      </w:r>
      <w:r w:rsidR="009B50B0">
        <w:fldChar w:fldCharType="end"/>
      </w:r>
      <w:r w:rsidR="00B21BE5">
        <w:t xml:space="preserve">, which implies a 65% false negative rate. This is substantive, given that this exceeds all but one of the false positive rates due to </w:t>
      </w:r>
      <w:proofErr w:type="spellStart"/>
      <w:r w:rsidR="00B21BE5">
        <w:t>QRPs</w:t>
      </w:r>
      <w:proofErr w:type="spellEnd"/>
      <w:r w:rsidR="00B21BE5">
        <w:t xml:space="preserve"> </w:t>
      </w:r>
      <w:r w:rsidR="00B21BE5">
        <w:fldChar w:fldCharType="begin" w:fldLock="1"/>
      </w:r>
      <w:r w:rsidR="008C5B0B">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"manualFormatting" : "(81.5%, Table 1; Simmons et al., 2011)", "previouslyFormattedCitation" : "(Simmons et al., 2011)" }, "properties" : { "noteIndex" : 0 }, "schema" : "https://github.com/citation-style-language/schema/raw/master/csl-citation.json" }</w:instrText>
      </w:r>
      <w:r w:rsidR="00B21BE5">
        <w:fldChar w:fldCharType="separate"/>
      </w:r>
      <w:r w:rsidR="00B21BE5" w:rsidRPr="003A5E7C">
        <w:rPr>
          <w:noProof/>
        </w:rPr>
        <w:t>(</w:t>
      </w:r>
      <w:r w:rsidR="00B21BE5">
        <w:rPr>
          <w:noProof/>
        </w:rPr>
        <w:t xml:space="preserve">81.5%, Table 1; </w:t>
      </w:r>
      <w:r w:rsidR="00B21BE5" w:rsidRPr="003A5E7C">
        <w:rPr>
          <w:noProof/>
        </w:rPr>
        <w:t>Simmons et al., 2011)</w:t>
      </w:r>
      <w:r w:rsidR="00B21BE5">
        <w:fldChar w:fldCharType="end"/>
      </w:r>
      <w:r w:rsidR="00B21BE5">
        <w:t xml:space="preserve">. </w:t>
      </w:r>
      <w:r w:rsidR="004338D3">
        <w:t>Possible</w:t>
      </w:r>
      <w:r w:rsidR="00E14A3A">
        <w:t xml:space="preserve"> power problems have been indicated before</w:t>
      </w:r>
      <w:r w:rsidR="004338D3">
        <w:t xml:space="preserve"> </w:t>
      </w:r>
      <w:r w:rsidR="004338D3">
        <w:fldChar w:fldCharType="begin" w:fldLock="1"/>
      </w:r>
      <w:r w:rsidR="008C5B0B">
        <w:instrText>ADDIN CSL_CITATION { "citationItems" : [ { "id" : "ITEM-1", "itemData" : { "author" : [ { "dropping-particle" : "", "family" : "Cohen", "given" : "J.", "non-dropping-particle" : "", "parse-names" : false, "suffix" : "" } ], "container-title" : "Journal of Abnormal and Social Psychology", "id" : "ITEM-1", "issue" : "3", "issued" : { "date-parts" : [ [ "1962" ] ] }, "page" : "145-153", "title" : "The statistical power of abnormal-social psychological research: A review", "type" : "article-journal", "volume" : "65" }, "uris" : [ "http://www.mendeley.com/documents/?uuid=f4f12945-45b0-4741-876b-6b79c777c3eb" ] } ], "mendeley" : { "manualFormatting" : "(e.g., Cohen, 1962)", "previouslyFormattedCitation" : "(Cohen, 1962)" }, "properties" : { "noteIndex" : 0 }, "schema" : "https://github.com/citation-style-language/schema/raw/master/csl-citation.json" }</w:instrText>
      </w:r>
      <w:r w:rsidR="004338D3">
        <w:fldChar w:fldCharType="separate"/>
      </w:r>
      <w:r w:rsidR="004338D3" w:rsidRPr="004338D3">
        <w:rPr>
          <w:noProof/>
        </w:rPr>
        <w:t>(</w:t>
      </w:r>
      <w:r w:rsidR="004338D3">
        <w:rPr>
          <w:noProof/>
        </w:rPr>
        <w:t xml:space="preserve">e.g., </w:t>
      </w:r>
      <w:r w:rsidR="004338D3" w:rsidRPr="004338D3">
        <w:rPr>
          <w:noProof/>
        </w:rPr>
        <w:t>Cohen, 1962)</w:t>
      </w:r>
      <w:r w:rsidR="004338D3">
        <w:fldChar w:fldCharType="end"/>
      </w:r>
      <w:r w:rsidR="00E14A3A">
        <w:t xml:space="preserve">, but to no avail </w:t>
      </w:r>
      <w:r w:rsidR="00E14A3A">
        <w:fldChar w:fldCharType="begin" w:fldLock="1"/>
      </w:r>
      <w:r w:rsidR="008C5B0B">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"mendeley" : { "previouslyFormattedCitation" : "(Sedlmeier &amp; Gigerenzer, 1989)" }, "properties" : { "noteIndex" : 0 }, "schema" : "https://github.com/citation-style-language/schema/raw/master/csl-citation.json" }</w:instrText>
      </w:r>
      <w:r w:rsidR="00E14A3A">
        <w:fldChar w:fldCharType="separate"/>
      </w:r>
      <w:r w:rsidR="00E14A3A" w:rsidRPr="00E14A3A">
        <w:rPr>
          <w:noProof/>
        </w:rPr>
        <w:t>(Sedlmeier &amp; Gigerenzer, 1989)</w:t>
      </w:r>
      <w:r w:rsidR="00E14A3A">
        <w:fldChar w:fldCharType="end"/>
      </w:r>
      <w:r w:rsidR="00E14A3A">
        <w:t xml:space="preserve">. </w:t>
      </w:r>
      <w:r w:rsidR="00E14A3A">
        <w:lastRenderedPageBreak/>
        <w:t>Hence, discussing f</w:t>
      </w:r>
      <w:r>
        <w:t xml:space="preserve">alse negatives </w:t>
      </w:r>
      <w:r w:rsidR="00E14A3A">
        <w:t>is important, as these</w:t>
      </w:r>
      <w:r w:rsidR="00096D94">
        <w:t xml:space="preserve"> cause possibly </w:t>
      </w:r>
      <w:r w:rsidR="009B50B0">
        <w:t>valuab</w:t>
      </w:r>
      <w:r w:rsidR="00096D94">
        <w:t xml:space="preserve">le research lines to be stopped prematurely </w:t>
      </w:r>
      <w:r w:rsidR="00B21BE5">
        <w:fldChar w:fldCharType="begin" w:fldLock="1"/>
      </w:r>
      <w:r w:rsidR="008C5B0B">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B21BE5">
        <w:fldChar w:fldCharType="separate"/>
      </w:r>
      <w:r w:rsidR="00B21BE5" w:rsidRPr="00B21BE5">
        <w:rPr>
          <w:noProof/>
        </w:rPr>
        <w:t>(Fiedler, Kutzner, &amp; Krueger, 2012)</w:t>
      </w:r>
      <w:r w:rsidR="00B21BE5">
        <w:fldChar w:fldCharType="end"/>
      </w:r>
      <w:r w:rsidR="00B21BE5">
        <w:t>.</w:t>
      </w:r>
    </w:p>
    <w:p w14:paraId="5B76E318" w14:textId="3743BB4D" w:rsidR="00923F0E" w:rsidRDefault="00B75BAA" w:rsidP="00923F0E">
      <w:pPr>
        <w:ind w:firstLine="567"/>
      </w:pPr>
      <w:r>
        <w:t xml:space="preserve">This paper focuses on </w:t>
      </w:r>
      <w:r w:rsidR="006918E3">
        <w:t xml:space="preserve">possible </w:t>
      </w:r>
      <w:r>
        <w:t>false negative findings</w:t>
      </w:r>
      <w:r w:rsidR="00B13567">
        <w:t xml:space="preserve"> in non-significant test results, and whether these results </w:t>
      </w:r>
      <w:r w:rsidR="00923F0E">
        <w:t xml:space="preserve">actually </w:t>
      </w:r>
      <w:r>
        <w:t xml:space="preserve">show the </w:t>
      </w:r>
      <w:r w:rsidR="00E14A3A">
        <w:t xml:space="preserve">theoretically </w:t>
      </w:r>
      <w:r>
        <w:t xml:space="preserve">expected </w:t>
      </w:r>
      <w:r w:rsidR="00B13567">
        <w:t>null distribution</w:t>
      </w:r>
      <w:r>
        <w:t xml:space="preserve">. </w:t>
      </w:r>
      <w:ins w:id="19" w:author="Chris Hartgerink" w:date="2014-04-29T21:39:00Z">
        <w:r w:rsidR="008C5B0B">
          <w:t>S</w:t>
        </w:r>
        <w:r w:rsidR="008C5B0B">
          <w:t xml:space="preserve">ample results are possibly interpreted as more certain- and error free than they actually are (due to e.g., law of small numbers, </w:t>
        </w:r>
        <w:r w:rsidR="008C5B0B">
          <w:fldChar w:fldCharType="begin" w:fldLock="1"/>
        </w:r>
        <w:r w:rsidR="008C5B0B">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8C5B0B">
          <w:fldChar w:fldCharType="separate"/>
        </w:r>
        <w:r w:rsidR="008C5B0B" w:rsidRPr="006918E3">
          <w:rPr>
            <w:noProof/>
          </w:rPr>
          <w:t>Tversky &amp; Kahneman, 1971</w:t>
        </w:r>
        <w:r w:rsidR="008C5B0B">
          <w:fldChar w:fldCharType="end"/>
        </w:r>
        <w:r w:rsidR="008C5B0B">
          <w:t xml:space="preserve">; overconfidence of statistical power, </w:t>
        </w:r>
        <w:r w:rsidR="008C5B0B">
          <w:fldChar w:fldCharType="begin" w:fldLock="1"/>
        </w:r>
        <w:r w:rsidR="008C5B0B">
          <w:instrText>ADDIN CSL_CITATION { "citationItems" : [ { "id" : "ITEM-1", "itemData" : { "author" : [ { "dropping-particle" : "", "family" : "Bakker", "given" : "M.", "non-dropping-particle" : "", "parse-names" : false, "suffix" : "" } ], "chapter-number" : "5", "container-title" : "Good Science, Bad Science: Questioning Research Practices in Psychological Science [Dissertation]", "id" : "ITEM-1", "issued" : { "date-parts" : [ [ "2014" ] ] }, "title" : "Flawed intuitions about power in psychological research.", "type" : "chapter" }, "uris" : [ "http://www.mendeley.com/documents/?uuid=55885672-8b4f-4d1a-a8b8-b9fb59cdfcad" ] }, { "id" : "ITEM-2", "itemData" : { "author" : [ { "dropping-particle" : "", "family" : "Greenwald", "given" : "Anthony G", "non-dropping-particle" : "", "parse-names" : false, "suffix" : "" } ], "container-title" : "Psychological Bulletin", "id" : "ITEM-2", "issue" : "1", "issued" : { "date-parts" : [ [ "1975" ] ] }, "page" : "1-20", "title" : "Consequences of Prejudice Against the Null Hypothesis", "type" : "article-journal", "volume" : "82" }, "uris" : [ "http://www.mendeley.com/documents/?uuid=cf13929e-8c96-4216-b861-5aca81175b37" ] } ], "mendeley" : { "manualFormatting" : "Bakker, 2014; Greenwald, 1975)", "previouslyFormattedCitation" : "(Bakker, 2014; Greenwald, 1975)" }, "properties" : { "noteIndex" : 0 }, "schema" : "https://github.com/citation-style-language/schema/raw/master/csl-citation.json" }</w:instrText>
        </w:r>
        <w:r w:rsidR="008C5B0B">
          <w:fldChar w:fldCharType="separate"/>
        </w:r>
        <w:r w:rsidR="008C5B0B" w:rsidRPr="00463E57">
          <w:rPr>
            <w:noProof/>
          </w:rPr>
          <w:t>Bakker, 2014; Greenwald, 1975)</w:t>
        </w:r>
        <w:r w:rsidR="008C5B0B">
          <w:fldChar w:fldCharType="end"/>
        </w:r>
        <w:r w:rsidR="00EC3B18">
          <w:t xml:space="preserve">, which is </w:t>
        </w:r>
      </w:ins>
      <w:ins w:id="20" w:author="Chris Hartgerink" w:date="2014-04-29T21:40:00Z">
        <w:r w:rsidR="00EC3B18">
          <w:t xml:space="preserve">especially troubling as </w:t>
        </w:r>
      </w:ins>
      <w:commentRangeStart w:id="21"/>
      <w:commentRangeStart w:id="22"/>
      <w:del w:id="23" w:author="Chris Hartgerink" w:date="2014-04-29T21:40:00Z">
        <w:r w:rsidR="00E14A3A" w:rsidDel="00EC3B18">
          <w:delText>N</w:delText>
        </w:r>
      </w:del>
      <w:ins w:id="24" w:author="Chris Hartgerink" w:date="2014-04-29T21:40:00Z">
        <w:r w:rsidR="00EC3B18">
          <w:t>n</w:t>
        </w:r>
      </w:ins>
      <w:r w:rsidR="00E14A3A">
        <w:t xml:space="preserve">on-significant results are often interpreted as </w:t>
      </w:r>
      <w:r w:rsidR="00D84BF9">
        <w:t xml:space="preserve">the null hypothesis being true </w:t>
      </w:r>
      <w:r w:rsidR="00D84BF9">
        <w:fldChar w:fldCharType="begin" w:fldLock="1"/>
      </w:r>
      <w:r w:rsidR="008C5B0B">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D84BF9">
        <w:fldChar w:fldCharType="separate"/>
      </w:r>
      <w:r w:rsidR="00D84BF9" w:rsidRPr="00D84BF9">
        <w:rPr>
          <w:noProof/>
        </w:rPr>
        <w:t>(Nickerson, 2000)</w:t>
      </w:r>
      <w:r w:rsidR="00D84BF9">
        <w:fldChar w:fldCharType="end"/>
      </w:r>
      <w:r w:rsidR="00D84BF9">
        <w:t>.</w:t>
      </w:r>
      <w:del w:id="25" w:author="Chris Hartgerink" w:date="2014-04-29T21:40:00Z">
        <w:r w:rsidR="00D84BF9" w:rsidDel="00EC3B18">
          <w:delText xml:space="preserve"> </w:delText>
        </w:r>
        <w:commentRangeEnd w:id="21"/>
        <w:r w:rsidR="000A7496" w:rsidDel="00EC3B18">
          <w:rPr>
            <w:rStyle w:val="CommentReference"/>
          </w:rPr>
          <w:commentReference w:id="21"/>
        </w:r>
      </w:del>
      <w:commentRangeEnd w:id="22"/>
      <w:r w:rsidR="00EC3B18">
        <w:rPr>
          <w:rStyle w:val="CommentReference"/>
        </w:rPr>
        <w:commentReference w:id="22"/>
      </w:r>
      <w:del w:id="26" w:author="Chris Hartgerink" w:date="2014-04-29T21:40:00Z">
        <w:r w:rsidR="00D84BF9" w:rsidDel="00EC3B18">
          <w:delText>Additionally</w:delText>
        </w:r>
      </w:del>
      <w:del w:id="27" w:author="Chris Hartgerink" w:date="2014-04-29T21:38:00Z">
        <w:r w:rsidR="00D84BF9" w:rsidDel="008C5B0B">
          <w:delText>, s</w:delText>
        </w:r>
        <w:r w:rsidR="006918E3" w:rsidDel="008C5B0B">
          <w:delText>ample results are possibly interpreted as more certain- and error free than they actually are (</w:delText>
        </w:r>
        <w:r w:rsidR="00B13567" w:rsidDel="008C5B0B">
          <w:delText xml:space="preserve">due to </w:delText>
        </w:r>
        <w:r w:rsidR="006918E3" w:rsidDel="008C5B0B">
          <w:delText xml:space="preserve">e.g., law of small numbers, </w:delText>
        </w:r>
        <w:r w:rsidR="006918E3" w:rsidDel="008C5B0B">
          <w:fldChar w:fldCharType="begin" w:fldLock="1"/>
        </w:r>
        <w:r w:rsidR="008C5B0B" w:rsidDel="008C5B0B">
          <w:del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delInstrText>
        </w:r>
        <w:r w:rsidR="006918E3" w:rsidDel="008C5B0B">
          <w:fldChar w:fldCharType="separate"/>
        </w:r>
        <w:r w:rsidR="006918E3" w:rsidRPr="006918E3" w:rsidDel="008C5B0B">
          <w:rPr>
            <w:noProof/>
          </w:rPr>
          <w:delText>Tversky &amp; Kahneman, 1971</w:delText>
        </w:r>
        <w:r w:rsidR="006918E3" w:rsidDel="008C5B0B">
          <w:fldChar w:fldCharType="end"/>
        </w:r>
        <w:r w:rsidR="006918E3" w:rsidDel="008C5B0B">
          <w:delText xml:space="preserve">; </w:delText>
        </w:r>
        <w:r w:rsidR="00923F0E" w:rsidDel="008C5B0B">
          <w:delText xml:space="preserve">overconfidence of statistical </w:delText>
        </w:r>
        <w:r w:rsidR="006918E3" w:rsidDel="008C5B0B">
          <w:delText xml:space="preserve">power, </w:delText>
        </w:r>
        <w:r w:rsidR="00463E57" w:rsidDel="008C5B0B">
          <w:fldChar w:fldCharType="begin" w:fldLock="1"/>
        </w:r>
        <w:r w:rsidR="008C5B0B" w:rsidDel="008C5B0B">
          <w:delInstrText>ADDIN CSL_CITATION { "citationItems" : [ { "id" : "ITEM-1", "itemData" : { "author" : [ { "dropping-particle" : "", "family" : "Bakker", "given" : "M.", "non-dropping-particle" : "", "parse-names" : false, "suffix" : "" } ], "chapter-number" : "5", "container-title" : "Good Science, Bad Science: Questioning Research Practices in Psychological Science [Dissertation]", "id" : "ITEM-1", "issued" : { "date-parts" : [ [ "2014" ] ] }, "title" : "Flawed intuitions about power in psychological research.", "type" : "chapter" }, "uris" : [ "http://www.mendeley.com/documents/?uuid=55885672-8b4f-4d1a-a8b8-b9fb59cdfcad" ] }, { "id" : "ITEM-2", "itemData" : { "author" : [ { "dropping-particle" : "", "family" : "Greenwald", "given" : "Anthony G", "non-dropping-particle" : "", "parse-names" : false, "suffix" : "" } ], "container-title" : "Psychological Bulletin", "id" : "ITEM-2", "issue" : "1", "issued" : { "date-parts" : [ [ "1975" ] ] }, "page" : "1-20", "title" : "Consequences of Prejudice Against the Null Hypothesis", "type" : "article-journal", "volume" : "82" }, "uris" : [ "http://www.mendeley.com/documents/?uuid=cf13929e-8c96-4216-b861-5aca81175b37" ] } ], "mendeley" : { "manualFormatting" : "Bakker, 2014; Greenwald, 1975)", "previouslyFormattedCitation" : "(Bakker, 2014; Greenwald, 1975)" }, "properties" : { "noteIndex" : 0 }, "schema" : "https://github.com/citation-style-language/schema/raw/master/csl-citation.json" }</w:delInstrText>
        </w:r>
        <w:r w:rsidR="00463E57" w:rsidDel="008C5B0B">
          <w:fldChar w:fldCharType="separate"/>
        </w:r>
        <w:r w:rsidR="00463E57" w:rsidRPr="00463E57" w:rsidDel="008C5B0B">
          <w:rPr>
            <w:noProof/>
          </w:rPr>
          <w:delText>Bakker, 2014; Greenwald, 1975)</w:delText>
        </w:r>
        <w:r w:rsidR="00463E57" w:rsidDel="008C5B0B">
          <w:fldChar w:fldCharType="end"/>
        </w:r>
      </w:del>
      <w:del w:id="28" w:author="Chris Hartgerink" w:date="2014-04-29T21:40:00Z">
        <w:r w:rsidR="00B13567" w:rsidDel="00EC3B18">
          <w:delText xml:space="preserve">, </w:delText>
        </w:r>
        <w:r w:rsidR="00D84BF9" w:rsidDel="00EC3B18">
          <w:delText>resulting in unwarranted generalization</w:delText>
        </w:r>
        <w:r w:rsidR="00096D94" w:rsidDel="00EC3B18">
          <w:delText>s</w:delText>
        </w:r>
        <w:r w:rsidR="00D84BF9" w:rsidDel="00EC3B18">
          <w:delText xml:space="preserve"> of individual results</w:delText>
        </w:r>
        <w:r w:rsidR="00B13567" w:rsidDel="00EC3B18">
          <w:delText>.</w:delText>
        </w:r>
      </w:del>
      <w:r w:rsidR="00B13567">
        <w:t xml:space="preserve"> If non-significant results are truly non-effects, they should be expected to </w:t>
      </w:r>
      <w:r w:rsidR="00D84BF9">
        <w:t>show</w:t>
      </w:r>
      <w:r w:rsidR="00B13567">
        <w:t xml:space="preserve"> a uniform </w:t>
      </w:r>
      <w:r w:rsidR="00B13567">
        <w:rPr>
          <w:i/>
        </w:rPr>
        <w:t>P</w:t>
      </w:r>
      <w:r w:rsidR="00B13567">
        <w:t xml:space="preserve">-value distribution </w:t>
      </w:r>
      <w:r w:rsidR="00B13567">
        <w:fldChar w:fldCharType="begin" w:fldLock="1"/>
      </w:r>
      <w:r w:rsidR="008C5B0B">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Tsai, &amp; Adcock, 2008; Sackrowitz &amp; Samuel-Cahn, 1999)" }, "properties" : { "noteIndex" : 0 }, "schema" : "https://github.com/citation-style-language/schema/raw/master/csl-citation.json" }</w:instrText>
      </w:r>
      <w:r w:rsidR="00B13567">
        <w:fldChar w:fldCharType="separate"/>
      </w:r>
      <w:r w:rsidR="00B13567" w:rsidRPr="00B13567">
        <w:rPr>
          <w:noProof/>
        </w:rPr>
        <w:t>(Murdoch, Tsai, &amp; Adcock, 2008; Sackrowitz &amp; Samuel-Cahn, 1999)</w:t>
      </w:r>
      <w:r w:rsidR="00B13567">
        <w:fldChar w:fldCharType="end"/>
      </w:r>
      <w:r w:rsidR="00D84BF9">
        <w:t>, and the accompanying effect size distribution.</w:t>
      </w:r>
      <w:r w:rsidR="00B13567">
        <w:t xml:space="preserve"> </w:t>
      </w:r>
      <w:commentRangeStart w:id="29"/>
      <w:commentRangeStart w:id="30"/>
      <w:r w:rsidR="00D84BF9">
        <w:t>Our research investigate</w:t>
      </w:r>
      <w:r w:rsidR="00AF4829">
        <w:t>s</w:t>
      </w:r>
      <w:r w:rsidR="00D84BF9">
        <w:t xml:space="preserve"> whether reported statistics from </w:t>
      </w:r>
      <w:r w:rsidR="00096D94">
        <w:t>8</w:t>
      </w:r>
      <w:r w:rsidR="00D84BF9">
        <w:t xml:space="preserve"> flagship journals corroborates</w:t>
      </w:r>
      <w:r w:rsidR="00096D94">
        <w:t xml:space="preserve"> such null distributions</w:t>
      </w:r>
      <w:r w:rsidR="00D84BF9">
        <w:t xml:space="preserve">, or </w:t>
      </w:r>
      <w:r w:rsidR="00096D94">
        <w:t xml:space="preserve">indicates </w:t>
      </w:r>
      <w:r w:rsidR="00D84BF9">
        <w:t>possible false negative results</w:t>
      </w:r>
      <w:commentRangeEnd w:id="29"/>
      <w:r w:rsidR="00EA5571">
        <w:rPr>
          <w:rStyle w:val="CommentReference"/>
        </w:rPr>
        <w:commentReference w:id="29"/>
      </w:r>
      <w:commentRangeEnd w:id="30"/>
      <w:r w:rsidR="00EC3B18">
        <w:rPr>
          <w:rStyle w:val="CommentReference"/>
        </w:rPr>
        <w:commentReference w:id="30"/>
      </w:r>
      <w:r w:rsidR="00D84BF9">
        <w:t>.</w:t>
      </w:r>
    </w:p>
    <w:p w14:paraId="53D4662C" w14:textId="16608A9E" w:rsidR="00923F0E" w:rsidRDefault="00923F0E" w:rsidP="00923F0E">
      <w:pPr>
        <w:ind w:firstLine="567"/>
        <w:jc w:val="center"/>
        <w:rPr>
          <w:b/>
        </w:rPr>
      </w:pPr>
      <w:r>
        <w:rPr>
          <w:b/>
        </w:rPr>
        <w:t>Methods</w:t>
      </w:r>
    </w:p>
    <w:p w14:paraId="0642D21A" w14:textId="54200B37" w:rsidR="00923F0E" w:rsidRDefault="00923F0E" w:rsidP="00923F0E">
      <w:pPr>
        <w:ind w:firstLine="567"/>
        <w:rPr>
          <w:b/>
        </w:rPr>
      </w:pPr>
      <w:r>
        <w:rPr>
          <w:b/>
        </w:rPr>
        <w:t>Data summary</w:t>
      </w:r>
    </w:p>
    <w:p w14:paraId="05258D9C" w14:textId="1FE439FB" w:rsidR="00F62BEE" w:rsidRPr="00F62BEE" w:rsidRDefault="008D3556" w:rsidP="00923F0E">
      <w:pPr>
        <w:ind w:firstLine="567"/>
      </w:pPr>
      <w:r>
        <w:t>The dataset used was</w:t>
      </w:r>
      <w:commentRangeStart w:id="31"/>
      <w:r w:rsidR="00F62BEE">
        <w:t xml:space="preserve"> retrieved from the Open Science Framework</w:t>
      </w:r>
      <w:r>
        <w:rPr>
          <w:rStyle w:val="FootnoteReference"/>
        </w:rPr>
        <w:footnoteReference w:id="3"/>
      </w:r>
      <w:r w:rsidR="00F62BEE">
        <w:t xml:space="preserve">, </w:t>
      </w:r>
      <w:r>
        <w:t>and</w:t>
      </w:r>
      <w:r w:rsidR="00F62BEE">
        <w:t xml:space="preserve"> </w:t>
      </w:r>
      <w:r w:rsidR="00E82693">
        <w:t>includes</w:t>
      </w:r>
      <w:r w:rsidR="00F62BEE">
        <w:t xml:space="preserve"> </w:t>
      </w:r>
      <w:proofErr w:type="spellStart"/>
      <w:r w:rsidR="00E82693">
        <w:t>APA</w:t>
      </w:r>
      <w:proofErr w:type="spellEnd"/>
      <w:r w:rsidR="00E82693">
        <w:t xml:space="preserve"> style </w:t>
      </w:r>
      <w:r w:rsidR="00F62BEE">
        <w:t xml:space="preserve">test statistics extracted from </w:t>
      </w:r>
      <w:r w:rsidR="00BD425A">
        <w:t>8</w:t>
      </w:r>
      <w:r w:rsidR="00F62BEE">
        <w:t xml:space="preserve"> journals. These test statistics were extracted with </w:t>
      </w:r>
      <w:proofErr w:type="spellStart"/>
      <w:r w:rsidR="00F62BEE">
        <w:t>statcheck</w:t>
      </w:r>
      <w:proofErr w:type="spellEnd"/>
      <w:r w:rsidR="00F62BEE">
        <w:t xml:space="preserve"> </w:t>
      </w:r>
      <w:r w:rsidR="00F62BEE">
        <w:fldChar w:fldCharType="begin" w:fldLock="1"/>
      </w:r>
      <w:r w:rsidR="008C5B0B">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F62BEE">
        <w:fldChar w:fldCharType="separate"/>
      </w:r>
      <w:r w:rsidR="00F62BEE" w:rsidRPr="00F62BEE">
        <w:rPr>
          <w:noProof/>
        </w:rPr>
        <w:t>(Epskamp &amp; Nuijten, 2013)</w:t>
      </w:r>
      <w:r w:rsidR="00F62BEE">
        <w:fldChar w:fldCharType="end"/>
      </w:r>
      <w:r w:rsidR="00F62BEE">
        <w:t xml:space="preserve">, and originally included </w:t>
      </w:r>
      <w:r w:rsidR="00EF4359">
        <w:t xml:space="preserve">a total of </w:t>
      </w:r>
      <w:proofErr w:type="spellStart"/>
      <w:r w:rsidR="00F62BEE">
        <w:t>XXXX</w:t>
      </w:r>
      <w:proofErr w:type="spellEnd"/>
      <w:r w:rsidR="00F62BEE">
        <w:t xml:space="preserve"> test results (</w:t>
      </w:r>
      <w:r w:rsidR="00F62BEE">
        <w:rPr>
          <w:i/>
        </w:rPr>
        <w:t>t</w:t>
      </w:r>
      <w:r w:rsidR="00F62BEE">
        <w:t xml:space="preserve">, </w:t>
      </w:r>
      <w:r w:rsidR="00F62BEE">
        <w:rPr>
          <w:i/>
        </w:rPr>
        <w:t xml:space="preserve">r, F, Z, </w:t>
      </w:r>
      <w:proofErr w:type="spellStart"/>
      <w:r w:rsidR="00F62BEE">
        <w:t>χ</w:t>
      </w:r>
      <w:r w:rsidR="00F62BEE">
        <w:rPr>
          <w:vertAlign w:val="superscript"/>
        </w:rPr>
        <w:t>2</w:t>
      </w:r>
      <w:proofErr w:type="spellEnd"/>
      <w:r w:rsidR="00F62BEE">
        <w:t xml:space="preserve"> and Wald values). As only </w:t>
      </w:r>
      <w:r w:rsidR="00F62BEE">
        <w:rPr>
          <w:i/>
        </w:rPr>
        <w:t>t</w:t>
      </w:r>
      <w:r w:rsidR="00F62BEE">
        <w:t xml:space="preserve">, </w:t>
      </w:r>
      <w:r w:rsidR="00F62BEE">
        <w:rPr>
          <w:i/>
        </w:rPr>
        <w:t xml:space="preserve">r, </w:t>
      </w:r>
      <w:r w:rsidR="00F62BEE">
        <w:t xml:space="preserve">and </w:t>
      </w:r>
      <w:r w:rsidR="00F62BEE">
        <w:rPr>
          <w:i/>
        </w:rPr>
        <w:t xml:space="preserve">F </w:t>
      </w:r>
      <w:r w:rsidR="00F62BEE">
        <w:t>values allow for direct and comparable effect size computation, these test results were selected (</w:t>
      </w:r>
      <w:proofErr w:type="spellStart"/>
      <w:r w:rsidR="00F62BEE">
        <w:t>XXXX</w:t>
      </w:r>
      <w:proofErr w:type="spellEnd"/>
      <w:r w:rsidR="00F62BEE">
        <w:t xml:space="preserve"> results; XX%</w:t>
      </w:r>
      <w:r w:rsidR="003A6A1D">
        <w:t xml:space="preserve"> of original</w:t>
      </w:r>
      <w:r w:rsidR="00F62BEE">
        <w:t>)</w:t>
      </w:r>
      <w:r w:rsidR="00F42F47">
        <w:t>.</w:t>
      </w:r>
      <w:r w:rsidR="00566F72">
        <w:t xml:space="preserve"> Table 2 </w:t>
      </w:r>
      <w:r w:rsidR="00566F72">
        <w:lastRenderedPageBreak/>
        <w:t>summarizes the</w:t>
      </w:r>
      <w:r w:rsidR="003A6A1D">
        <w:t xml:space="preserve"> selected </w:t>
      </w:r>
      <w:r w:rsidR="00566F72">
        <w:t>data</w:t>
      </w:r>
      <w:r w:rsidR="003A6A1D">
        <w:t xml:space="preserve"> used for the analyses in this paper</w:t>
      </w:r>
      <w:r w:rsidR="00566F72">
        <w:t>.</w:t>
      </w:r>
      <w:r w:rsidR="00F62BEE">
        <w:t xml:space="preserve"> </w:t>
      </w:r>
      <w:r w:rsidR="00E82693">
        <w:t>For a more extensive description of the sampling method</w:t>
      </w:r>
      <w:r w:rsidR="003A6A1D">
        <w:t xml:space="preserve"> underlying the dataset</w:t>
      </w:r>
      <w:r w:rsidR="00E82693">
        <w:t>, see the Open Science Framework page</w:t>
      </w:r>
      <w:r w:rsidR="00EF4359">
        <w:t xml:space="preserve">, linked to in </w:t>
      </w:r>
      <w:r w:rsidR="003A6A1D">
        <w:t>Footnote 2</w:t>
      </w:r>
      <w:r w:rsidR="00E82693">
        <w:t>.</w:t>
      </w:r>
      <w:commentRangeEnd w:id="31"/>
      <w:r w:rsidR="007F6714">
        <w:rPr>
          <w:rStyle w:val="CommentReference"/>
        </w:rPr>
        <w:commentReference w:id="31"/>
      </w:r>
    </w:p>
    <w:p w14:paraId="4C82E1DF" w14:textId="0CB64AAE" w:rsidR="00923F0E" w:rsidRDefault="00433A6C" w:rsidP="00923F0E">
      <w:pPr>
        <w:ind w:firstLine="567"/>
        <w:rPr>
          <w:b/>
        </w:rPr>
      </w:pPr>
      <w:r>
        <w:rPr>
          <w:b/>
        </w:rPr>
        <w:t>Effect size distribution</w:t>
      </w:r>
    </w:p>
    <w:p w14:paraId="36A2B96E" w14:textId="531E074C" w:rsidR="009D6A56" w:rsidRDefault="00E943BA" w:rsidP="00923F0E">
      <w:pPr>
        <w:ind w:firstLine="567"/>
      </w:pPr>
      <w:r>
        <w:t xml:space="preserve">The selected </w:t>
      </w:r>
      <w:r>
        <w:rPr>
          <w:i/>
        </w:rPr>
        <w:t>t</w:t>
      </w:r>
      <w:r>
        <w:t xml:space="preserve">, </w:t>
      </w:r>
      <w:r>
        <w:rPr>
          <w:i/>
        </w:rPr>
        <w:t>F</w:t>
      </w:r>
      <w:r>
        <w:t xml:space="preserve">, and </w:t>
      </w:r>
      <w:r>
        <w:rPr>
          <w:i/>
        </w:rPr>
        <w:t>r</w:t>
      </w:r>
      <w:r>
        <w:t xml:space="preserve"> values are </w:t>
      </w:r>
      <w:r w:rsidR="009D6A56">
        <w:t>readily computed into effect sizes</w:t>
      </w:r>
      <w:r>
        <w:t xml:space="preserve">, which form the observed effect distributions. </w:t>
      </w:r>
      <w:r w:rsidR="009D6A56">
        <w:t xml:space="preserve">The effect size metric used throughout the analyses is explained variance, in the form of eta-squared (i.e., </w:t>
      </w:r>
      <w:proofErr w:type="spellStart"/>
      <w:r w:rsidR="009D6A56">
        <w:t>η</w:t>
      </w:r>
      <w:r w:rsidR="009D6A56">
        <w:rPr>
          <w:vertAlign w:val="superscript"/>
        </w:rPr>
        <w:t>2</w:t>
      </w:r>
      <w:proofErr w:type="spellEnd"/>
      <w:r w:rsidR="009D6A56">
        <w:t xml:space="preserve">). For the selected </w:t>
      </w:r>
      <w:r w:rsidR="009D6A56">
        <w:rPr>
          <w:i/>
        </w:rPr>
        <w:t>r</w:t>
      </w:r>
      <w:r w:rsidR="009D6A56">
        <w:t xml:space="preserve"> values, this only requires taking the square (i.e., </w:t>
      </w:r>
      <w:proofErr w:type="spellStart"/>
      <w:r w:rsidR="009D6A56">
        <w:rPr>
          <w:i/>
        </w:rPr>
        <w:t>r</w:t>
      </w:r>
      <w:r w:rsidR="009D6A56">
        <w:rPr>
          <w:vertAlign w:val="superscript"/>
        </w:rPr>
        <w:t>2</w:t>
      </w:r>
      <w:proofErr w:type="spellEnd"/>
      <w:r w:rsidR="009D6A56">
        <w:t xml:space="preserve">). </w:t>
      </w:r>
      <w:r w:rsidR="009D6A56">
        <w:rPr>
          <w:i/>
        </w:rPr>
        <w:t>F</w:t>
      </w:r>
      <w:r w:rsidR="009D6A56">
        <w:t xml:space="preserve"> and </w:t>
      </w:r>
      <w:r w:rsidR="009D6A56">
        <w:rPr>
          <w:i/>
        </w:rPr>
        <w:t xml:space="preserve">t </w:t>
      </w:r>
      <w:r w:rsidR="009D6A56">
        <w:t xml:space="preserve">values were converted to effect sizes simultaneously, as </w:t>
      </w:r>
      <w:proofErr w:type="spellStart"/>
      <w:r w:rsidR="009D6A56">
        <w:rPr>
          <w:i/>
        </w:rPr>
        <w:t>t</w:t>
      </w:r>
      <w:r w:rsidR="009D6A56">
        <w:rPr>
          <w:i/>
          <w:vertAlign w:val="superscript"/>
        </w:rPr>
        <w:t>2</w:t>
      </w:r>
      <w:proofErr w:type="spellEnd"/>
      <w:r w:rsidR="009D6A56">
        <w:rPr>
          <w:i/>
        </w:rPr>
        <w:t xml:space="preserve"> </w:t>
      </w:r>
      <w:r w:rsidR="009D6A56">
        <w:t xml:space="preserve">values are </w:t>
      </w:r>
      <w:r w:rsidR="009D6A56">
        <w:rPr>
          <w:i/>
        </w:rPr>
        <w:t xml:space="preserve">F </w:t>
      </w:r>
      <w:r w:rsidR="009D6A56">
        <w:t>values</w:t>
      </w:r>
      <w:r w:rsidR="00167784">
        <w:t xml:space="preserve">. The formula used to compute these effect sizes </w:t>
      </w:r>
      <w:r w:rsidR="000A392E">
        <w:t>is</w:t>
      </w:r>
    </w:p>
    <w:p w14:paraId="08FDD8A7" w14:textId="77777777" w:rsidR="000A392E" w:rsidRPr="009D6A56" w:rsidRDefault="000A392E" w:rsidP="000A392E">
      <w:pPr>
        <w:ind w:firstLine="567"/>
        <w:jc w:val="center"/>
      </w:pPr>
      <w:r w:rsidRPr="000A392E">
        <w:rPr>
          <w:position w:val="-62"/>
        </w:rPr>
        <w:object w:dxaOrig="1920" w:dyaOrig="1020" w14:anchorId="70107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51pt" o:ole="">
            <v:imagedata r:id="rId11" o:title=""/>
          </v:shape>
          <o:OLEObject Type="Embed" ProgID="Equation.3" ShapeID="_x0000_i1025" DrawAspect="Content" ObjectID="_1460313450" r:id="rId12"/>
        </w:object>
      </w:r>
    </w:p>
    <w:p w14:paraId="04A874A7" w14:textId="1952CE2C" w:rsidR="00167784" w:rsidRPr="00167784" w:rsidRDefault="00167784" w:rsidP="00167784">
      <w:proofErr w:type="gramStart"/>
      <w:r>
        <w:t>where</w:t>
      </w:r>
      <w:proofErr w:type="gramEnd"/>
      <w:r>
        <w:t xml:space="preserve"> for</w:t>
      </w:r>
      <w:r w:rsidR="00C411E9">
        <w:t xml:space="preserve"> squared</w:t>
      </w:r>
      <w:r>
        <w:t xml:space="preserve"> </w:t>
      </w:r>
      <w:r>
        <w:rPr>
          <w:i/>
        </w:rPr>
        <w:t>t</w:t>
      </w:r>
      <w:r>
        <w:t xml:space="preserve"> values, </w:t>
      </w:r>
      <w:proofErr w:type="spellStart"/>
      <w:r>
        <w:rPr>
          <w:i/>
        </w:rPr>
        <w:t>d</w:t>
      </w:r>
      <w:r w:rsidRPr="00167784">
        <w:rPr>
          <w:i/>
        </w:rPr>
        <w:t>f</w:t>
      </w:r>
      <w:r w:rsidRPr="00167784">
        <w:rPr>
          <w:i/>
          <w:vertAlign w:val="subscript"/>
        </w:rPr>
        <w:t>1</w:t>
      </w:r>
      <w:proofErr w:type="spellEnd"/>
      <w:r>
        <w:t xml:space="preserve"> equals 1, and </w:t>
      </w:r>
      <w:proofErr w:type="spellStart"/>
      <w:r>
        <w:rPr>
          <w:i/>
        </w:rPr>
        <w:t>df</w:t>
      </w:r>
      <w:r>
        <w:rPr>
          <w:i/>
          <w:vertAlign w:val="subscript"/>
        </w:rPr>
        <w:t>2</w:t>
      </w:r>
      <w:proofErr w:type="spellEnd"/>
      <w:r>
        <w:t xml:space="preserve"> equals the original degrees of freedom from the </w:t>
      </w:r>
      <w:r>
        <w:rPr>
          <w:i/>
        </w:rPr>
        <w:t>t</w:t>
      </w:r>
      <w:r w:rsidR="00C411E9">
        <w:t xml:space="preserve">-test. Adjusted effect sizes were computed with the formulae given in the </w:t>
      </w:r>
      <w:commentRangeStart w:id="32"/>
      <w:r w:rsidR="00C411E9">
        <w:t>Appendix</w:t>
      </w:r>
      <w:commentRangeEnd w:id="32"/>
      <w:r w:rsidR="00222973">
        <w:rPr>
          <w:rStyle w:val="CommentReference"/>
        </w:rPr>
        <w:commentReference w:id="32"/>
      </w:r>
      <w:r w:rsidR="00C411E9">
        <w:t>.</w:t>
      </w:r>
    </w:p>
    <w:p w14:paraId="4284F68B" w14:textId="420AE020" w:rsidR="00433A6C" w:rsidRDefault="00E943BA" w:rsidP="000A392E">
      <w:pPr>
        <w:ind w:firstLine="567"/>
      </w:pPr>
      <w:r>
        <w:t xml:space="preserve">The theoretical null distribution </w:t>
      </w:r>
      <w:r w:rsidR="009D6A56">
        <w:t xml:space="preserve">over all test results </w:t>
      </w:r>
      <w:r w:rsidR="00C411E9">
        <w:t>wa</w:t>
      </w:r>
      <w:r>
        <w:t xml:space="preserve">s simulated by (1) randomly sampling </w:t>
      </w:r>
      <w:commentRangeStart w:id="33"/>
      <w:r>
        <w:t>1,000,000</w:t>
      </w:r>
      <w:commentRangeEnd w:id="33"/>
      <w:r>
        <w:rPr>
          <w:rStyle w:val="CommentReference"/>
        </w:rPr>
        <w:commentReference w:id="33"/>
      </w:r>
      <w:r>
        <w:t xml:space="preserve"> test results from the dataset with replacement, (2) sampling non-significant </w:t>
      </w:r>
      <w:r>
        <w:rPr>
          <w:i/>
        </w:rPr>
        <w:t>P</w:t>
      </w:r>
      <w:r>
        <w:t>-values uniformly</w:t>
      </w:r>
      <w:r w:rsidR="00C411E9">
        <w:t xml:space="preserve"> between 0 and α (α = .05)</w:t>
      </w:r>
      <w:r>
        <w:t>, (3) and computing the effect size that accompanies the degrees of freedom of the sampled test results.</w:t>
      </w:r>
      <w:r w:rsidR="009D6A56">
        <w:t xml:space="preserve"> </w:t>
      </w:r>
      <w:r w:rsidR="00C411E9">
        <w:t>Effect size computation was done equal to computing the observed effect sizes, except no adjusted effect sizes were computed.</w:t>
      </w:r>
    </w:p>
    <w:p w14:paraId="45069B23" w14:textId="75EEE22E" w:rsidR="00C411E9" w:rsidRDefault="00C411E9" w:rsidP="00923F0E">
      <w:pPr>
        <w:ind w:firstLine="567"/>
      </w:pPr>
      <w:r>
        <w:t>To compare the observed</w:t>
      </w:r>
      <w:r w:rsidR="00837392">
        <w:t xml:space="preserve"> distributions with the </w:t>
      </w:r>
      <w:r w:rsidR="00B83079">
        <w:t xml:space="preserve">theoretical </w:t>
      </w:r>
      <w:r>
        <w:t>null di</w:t>
      </w:r>
      <w:r w:rsidR="00837392">
        <w:t>stribution</w:t>
      </w:r>
      <w:r>
        <w:t>,</w:t>
      </w:r>
      <w:r w:rsidR="00F62BEE">
        <w:t xml:space="preserve"> </w:t>
      </w:r>
      <w:r>
        <w:t>Kolmogorov-Smirnov test</w:t>
      </w:r>
      <w:r w:rsidR="00F62BEE">
        <w:t>s</w:t>
      </w:r>
      <w:r>
        <w:t xml:space="preserve"> w</w:t>
      </w:r>
      <w:r w:rsidR="00F62BEE">
        <w:t>ere</w:t>
      </w:r>
      <w:r>
        <w:t xml:space="preserve"> used. The Kolmogorov-Smirnov test is a </w:t>
      </w:r>
      <w:r w:rsidR="00CC6BA6">
        <w:t xml:space="preserve">non-parametric </w:t>
      </w:r>
      <w:r>
        <w:t xml:space="preserve">goodness-of-fit test </w:t>
      </w:r>
      <w:r w:rsidR="00222973">
        <w:t>for distributions</w:t>
      </w:r>
      <w:r>
        <w:t xml:space="preserve">, </w:t>
      </w:r>
      <w:r w:rsidR="00F62BEE">
        <w:t xml:space="preserve">which is based on the maximum absolute deviation between the </w:t>
      </w:r>
      <w:r w:rsidR="00CC6BA6">
        <w:t xml:space="preserve">independent </w:t>
      </w:r>
      <w:r w:rsidR="00F62BEE">
        <w:t>distributions</w:t>
      </w:r>
      <w:r w:rsidR="00222973">
        <w:t xml:space="preserve"> being compared</w:t>
      </w:r>
      <w:r w:rsidR="00B83079">
        <w:t xml:space="preserve"> </w:t>
      </w:r>
      <w:r w:rsidR="00B83079">
        <w:fldChar w:fldCharType="begin" w:fldLock="1"/>
      </w:r>
      <w:r w:rsidR="008C5B0B">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"previouslyFormattedCitation" : "(Massey Jr., 1951)" }, "properties" : { "noteIndex" : 0 }, "schema" : "https://github.com/citation-style-language/schema/raw/master/csl-citation.json" }</w:instrText>
      </w:r>
      <w:r w:rsidR="00B83079">
        <w:fldChar w:fldCharType="separate"/>
      </w:r>
      <w:r w:rsidR="00B83079" w:rsidRPr="00B83079">
        <w:rPr>
          <w:noProof/>
        </w:rPr>
        <w:t>(Massey Jr., 1951)</w:t>
      </w:r>
      <w:r w:rsidR="00B83079">
        <w:fldChar w:fldCharType="end"/>
      </w:r>
      <w:r w:rsidR="00F62BEE">
        <w:t>. I</w:t>
      </w:r>
      <w:r>
        <w:t xml:space="preserve">n this </w:t>
      </w:r>
      <w:r w:rsidR="00F62BEE">
        <w:t xml:space="preserve">specific </w:t>
      </w:r>
      <w:r>
        <w:t>case</w:t>
      </w:r>
      <w:r w:rsidR="00B83079">
        <w:t>,</w:t>
      </w:r>
      <w:r>
        <w:t xml:space="preserve"> the fit of the observed</w:t>
      </w:r>
      <w:r w:rsidR="00B83079">
        <w:t xml:space="preserve"> effect size distribution</w:t>
      </w:r>
      <w:r w:rsidR="00CC6BA6">
        <w:t>s (overall, and per journal)</w:t>
      </w:r>
      <w:r w:rsidR="00B83079">
        <w:t xml:space="preserve"> with the </w:t>
      </w:r>
      <w:r>
        <w:t xml:space="preserve">null </w:t>
      </w:r>
      <w:r w:rsidR="00B83079">
        <w:t xml:space="preserve">effect </w:t>
      </w:r>
      <w:r>
        <w:t>distribution is of interest.</w:t>
      </w:r>
      <w:r w:rsidR="00F62BEE">
        <w:t xml:space="preserve"> </w:t>
      </w:r>
      <w:r w:rsidR="00837392">
        <w:t xml:space="preserve">Differences in distributions between journals were not </w:t>
      </w:r>
      <w:r w:rsidR="00837392">
        <w:lastRenderedPageBreak/>
        <w:t xml:space="preserve">subjected to </w:t>
      </w:r>
      <w:r w:rsidR="009F4102">
        <w:t xml:space="preserve">inferential significance tests, as the data </w:t>
      </w:r>
      <w:r w:rsidR="009F4102" w:rsidRPr="009F4102">
        <w:rPr>
          <w:i/>
        </w:rPr>
        <w:t>are</w:t>
      </w:r>
      <w:r w:rsidR="00837392">
        <w:t xml:space="preserve"> the population of </w:t>
      </w:r>
      <w:r w:rsidR="00837392">
        <w:rPr>
          <w:i/>
        </w:rPr>
        <w:t>t</w:t>
      </w:r>
      <w:r w:rsidR="00837392">
        <w:t xml:space="preserve">, </w:t>
      </w:r>
      <w:r w:rsidR="00837392">
        <w:rPr>
          <w:i/>
        </w:rPr>
        <w:t xml:space="preserve">r, </w:t>
      </w:r>
      <w:r w:rsidR="00837392">
        <w:t xml:space="preserve">and </w:t>
      </w:r>
      <w:r w:rsidR="00837392">
        <w:rPr>
          <w:i/>
        </w:rPr>
        <w:t>F</w:t>
      </w:r>
      <w:r w:rsidR="00837392">
        <w:t xml:space="preserve"> values reported in the journals.</w:t>
      </w:r>
    </w:p>
    <w:p w14:paraId="14D0043F" w14:textId="7F0373F8" w:rsidR="00433A6C" w:rsidRDefault="00433A6C" w:rsidP="00923F0E">
      <w:pPr>
        <w:ind w:firstLine="567"/>
        <w:rPr>
          <w:b/>
        </w:rPr>
      </w:pPr>
      <w:r>
        <w:rPr>
          <w:b/>
          <w:i/>
        </w:rPr>
        <w:t>P</w:t>
      </w:r>
      <w:r>
        <w:rPr>
          <w:b/>
        </w:rPr>
        <w:t>-value distribution</w:t>
      </w:r>
    </w:p>
    <w:p w14:paraId="736950BE" w14:textId="697FEDBD" w:rsidR="003549BA" w:rsidRDefault="00F95475" w:rsidP="00923F0E">
      <w:pPr>
        <w:ind w:firstLine="567"/>
      </w:pPr>
      <w:r>
        <w:t xml:space="preserve">Uniformity of </w:t>
      </w:r>
      <w:r>
        <w:rPr>
          <w:i/>
        </w:rPr>
        <w:t>P</w:t>
      </w:r>
      <w:r>
        <w:t xml:space="preserve">-values </w:t>
      </w:r>
      <w:r w:rsidR="000A392E">
        <w:t>is tested with the Fisher method ()</w:t>
      </w:r>
      <w:r>
        <w:t>.</w:t>
      </w:r>
    </w:p>
    <w:p w14:paraId="671D48D4" w14:textId="77777777" w:rsidR="000A392E" w:rsidRDefault="000A392E" w:rsidP="00923F0E">
      <w:pPr>
        <w:ind w:firstLine="567"/>
      </w:pPr>
    </w:p>
    <w:p w14:paraId="5C336AE1" w14:textId="407BF894" w:rsidR="001012EA" w:rsidRDefault="001012EA" w:rsidP="001012EA">
      <w:pPr>
        <w:ind w:firstLine="708"/>
      </w:pPr>
      <w:r>
        <w:rPr>
          <w:b/>
        </w:rPr>
        <w:t xml:space="preserve">Deviation test. </w:t>
      </w:r>
      <w:r>
        <w:t xml:space="preserve">For the purpose of this paper, the deviation test inspects whether non-significant </w:t>
      </w:r>
      <w:r>
        <w:rPr>
          <w:i/>
        </w:rPr>
        <w:t>P</w:t>
      </w:r>
      <w:r>
        <w:t xml:space="preserve">-values deviate from uniformity. As selecting only non-significant </w:t>
      </w:r>
      <w:r>
        <w:rPr>
          <w:i/>
        </w:rPr>
        <w:t>P</w:t>
      </w:r>
      <w:r>
        <w:t xml:space="preserve">-values restricts the range, the selected </w:t>
      </w:r>
      <w:r>
        <w:rPr>
          <w:i/>
        </w:rPr>
        <w:t>P</w:t>
      </w:r>
      <w:r>
        <w:t>-values are transformed back into the state space of [0; 1], by</w:t>
      </w:r>
    </w:p>
    <w:p w14:paraId="0BFE208D" w14:textId="77777777" w:rsidR="001012EA" w:rsidRDefault="001012EA" w:rsidP="00B1498F">
      <w:pPr>
        <w:ind w:firstLine="708"/>
        <w:jc w:val="center"/>
      </w:pPr>
      <w:r w:rsidRPr="001012EA">
        <w:rPr>
          <w:position w:val="-24"/>
        </w:rPr>
        <w:object w:dxaOrig="1260" w:dyaOrig="639" w14:anchorId="2F3365F0">
          <v:shape id="_x0000_i1026" type="#_x0000_t75" style="width:63pt;height:32.25pt" o:ole="">
            <v:imagedata r:id="rId13" o:title=""/>
          </v:shape>
          <o:OLEObject Type="Embed" ProgID="Equation.3" ShapeID="_x0000_i1026" DrawAspect="Content" ObjectID="_1460313451" r:id="rId14"/>
        </w:object>
      </w:r>
    </w:p>
    <w:p w14:paraId="20EC26E6" w14:textId="56D1F20C" w:rsidR="001012EA" w:rsidRDefault="001012EA" w:rsidP="001012EA">
      <w:proofErr w:type="gramStart"/>
      <w:r>
        <w:t>where</w:t>
      </w:r>
      <w:proofErr w:type="gramEnd"/>
      <w:r>
        <w:t xml:space="preserve"> </w:t>
      </w:r>
      <w:r>
        <w:rPr>
          <w:i/>
        </w:rPr>
        <w:t>p</w:t>
      </w:r>
      <w:r w:rsidRPr="001012EA">
        <w:rPr>
          <w:i/>
          <w:vertAlign w:val="subscript"/>
        </w:rPr>
        <w:t>i</w:t>
      </w:r>
      <w:r>
        <w:rPr>
          <w:i/>
        </w:rPr>
        <w:t xml:space="preserve"> </w:t>
      </w:r>
      <w:r>
        <w:t xml:space="preserve">is a vector of </w:t>
      </w:r>
      <w:r>
        <w:rPr>
          <w:i/>
        </w:rPr>
        <w:t>P</w:t>
      </w:r>
      <w:r>
        <w:t xml:space="preserve">-values, and α is the selected significance threshold. The resulting </w:t>
      </w:r>
      <w:r>
        <w:rPr>
          <w:i/>
        </w:rPr>
        <w:t>p</w:t>
      </w:r>
      <w:r>
        <w:rPr>
          <w:i/>
          <w:vertAlign w:val="superscript"/>
        </w:rPr>
        <w:t>*</w:t>
      </w:r>
      <w:r>
        <w:t>-values are used to calculate the test statistic gamma,</w:t>
      </w:r>
    </w:p>
    <w:p w14:paraId="5B93F95B" w14:textId="77777777" w:rsidR="001012EA" w:rsidRDefault="00B1498F" w:rsidP="00B1498F">
      <w:pPr>
        <w:jc w:val="center"/>
      </w:pPr>
      <w:r w:rsidRPr="001012EA">
        <w:rPr>
          <w:position w:val="-28"/>
        </w:rPr>
        <w:object w:dxaOrig="1740" w:dyaOrig="680" w14:anchorId="4F3F95F8">
          <v:shape id="_x0000_i1027" type="#_x0000_t75" style="width:87pt;height:33.75pt" o:ole="">
            <v:imagedata r:id="rId15" o:title=""/>
          </v:shape>
          <o:OLEObject Type="Embed" ProgID="Equation.3" ShapeID="_x0000_i1027" DrawAspect="Content" ObjectID="_1460313452" r:id="rId16"/>
        </w:object>
      </w:r>
    </w:p>
    <w:p w14:paraId="40FA6EAC" w14:textId="06C88A02" w:rsidR="001012EA" w:rsidRPr="00B1498F" w:rsidRDefault="00B1498F" w:rsidP="00B1498F">
      <w:proofErr w:type="gramStart"/>
      <w:r>
        <w:t>where</w:t>
      </w:r>
      <w:proofErr w:type="gramEnd"/>
      <w:r>
        <w:t xml:space="preserve"> </w:t>
      </w:r>
      <w:r>
        <w:rPr>
          <w:i/>
        </w:rPr>
        <w:t>k</w:t>
      </w:r>
      <w:r>
        <w:t xml:space="preserve"> is the amount of non-significant </w:t>
      </w:r>
      <w:r>
        <w:rPr>
          <w:i/>
        </w:rPr>
        <w:t>P</w:t>
      </w:r>
      <w:r>
        <w:t xml:space="preserve">-values. The resulting test statistic is gamma distributed, with rate parameter 1 and shape parameter </w:t>
      </w:r>
      <w:r>
        <w:rPr>
          <w:i/>
        </w:rPr>
        <w:t>k</w:t>
      </w:r>
      <w:r>
        <w:t xml:space="preserve"> (i.e., γ ~ </w:t>
      </w:r>
      <w:proofErr w:type="gramStart"/>
      <w:r>
        <w:t>Γ(</w:t>
      </w:r>
      <w:proofErr w:type="spellStart"/>
      <w:proofErr w:type="gramEnd"/>
      <w:r>
        <w:t>1,</w:t>
      </w:r>
      <w:r>
        <w:rPr>
          <w:i/>
        </w:rPr>
        <w:t>k</w:t>
      </w:r>
      <w:proofErr w:type="spellEnd"/>
      <w:r>
        <w:t xml:space="preserve">), as the natural logarithm of a uniform variable is an exponentially distributed, and the sum of </w:t>
      </w:r>
      <w:r>
        <w:rPr>
          <w:i/>
        </w:rPr>
        <w:t xml:space="preserve">k </w:t>
      </w:r>
      <w:r>
        <w:t>exponential distributions is gamma distributed.</w:t>
      </w:r>
    </w:p>
    <w:p w14:paraId="58F3055B" w14:textId="04216B3C" w:rsidR="003549BA" w:rsidRDefault="003549BA" w:rsidP="00923F0E">
      <w:pPr>
        <w:ind w:firstLine="567"/>
        <w:rPr>
          <w:b/>
        </w:rPr>
      </w:pPr>
      <w:r>
        <w:rPr>
          <w:b/>
        </w:rPr>
        <w:t>Test power simulations.</w:t>
      </w:r>
    </w:p>
    <w:p w14:paraId="2D125FFA" w14:textId="695DE065" w:rsidR="00844EFF" w:rsidRPr="003549BA" w:rsidRDefault="003549BA" w:rsidP="00923F0E">
      <w:pPr>
        <w:ind w:firstLine="567"/>
        <w:rPr>
          <w:b/>
        </w:rPr>
      </w:pPr>
      <w:r>
        <w:rPr>
          <w:b/>
        </w:rPr>
        <w:t>Paper power.</w:t>
      </w:r>
    </w:p>
    <w:p w14:paraId="07642AF3" w14:textId="7AF2E8A8" w:rsidR="00124F18" w:rsidRDefault="00124F18" w:rsidP="00923F0E">
      <w:pPr>
        <w:ind w:firstLine="567"/>
        <w:rPr>
          <w:i/>
        </w:rPr>
      </w:pPr>
      <w:r>
        <w:rPr>
          <w:i/>
        </w:rPr>
        <w:br w:type="page"/>
      </w:r>
    </w:p>
    <w:p w14:paraId="2725E794" w14:textId="51765EED" w:rsidR="00A57332" w:rsidRDefault="004E0CB3" w:rsidP="00C626C1">
      <w:pPr>
        <w:rPr>
          <w:b/>
        </w:rPr>
      </w:pPr>
      <w:r w:rsidRPr="004E0CB3">
        <w:rPr>
          <w:b/>
          <w:position w:val="-10"/>
        </w:rPr>
        <w:object w:dxaOrig="180" w:dyaOrig="340" w14:anchorId="038D956A">
          <v:shape id="_x0000_i1028" type="#_x0000_t75" style="width:9pt;height:17.25pt" o:ole="">
            <v:imagedata r:id="rId17" o:title=""/>
          </v:shape>
          <o:OLEObject Type="Embed" ProgID="Equation.3" ShapeID="_x0000_i1028" DrawAspect="Content" ObjectID="_1460313453" r:id="rId18"/>
        </w:object>
      </w:r>
      <w:r w:rsidR="00A058B2" w:rsidRPr="004E0CB3">
        <w:rPr>
          <w:b/>
          <w:position w:val="-10"/>
        </w:rPr>
        <w:object w:dxaOrig="180" w:dyaOrig="340" w14:anchorId="17FDF59C">
          <v:shape id="_x0000_i1029" type="#_x0000_t75" style="width:9pt;height:17.25pt" o:ole="">
            <v:imagedata r:id="rId17" o:title=""/>
          </v:shape>
          <o:OLEObject Type="Embed" ProgID="Equation.3" ShapeID="_x0000_i1029" DrawAspect="Content" ObjectID="_1460313454" r:id="rId19"/>
        </w:object>
      </w:r>
      <w:r w:rsidR="00212B83">
        <w:rPr>
          <w:b/>
        </w:rPr>
        <w:t>Paper level results</w:t>
      </w:r>
    </w:p>
    <w:p w14:paraId="53C7C0D2" w14:textId="3800C048" w:rsidR="00F3627F" w:rsidRPr="0051319D" w:rsidRDefault="0051319D" w:rsidP="00651A02">
      <w:pPr>
        <w:ind w:firstLine="708"/>
      </w:pPr>
      <w:r w:rsidRPr="00A539FE">
        <w:rPr>
          <w:highlight w:val="lightGray"/>
        </w:rPr>
        <w:t xml:space="preserve">In the current section, </w:t>
      </w:r>
      <w:r w:rsidR="008F5CD7" w:rsidRPr="00A539FE">
        <w:rPr>
          <w:highlight w:val="lightGray"/>
        </w:rPr>
        <w:t xml:space="preserve">an easy to use method is presented </w:t>
      </w:r>
      <w:r w:rsidRPr="00A539FE">
        <w:rPr>
          <w:highlight w:val="lightGray"/>
        </w:rPr>
        <w:t xml:space="preserve">to test for presence of an effect across a set of statistical hypothesis tests, requiring only </w:t>
      </w:r>
      <w:r w:rsidRPr="00A539FE">
        <w:rPr>
          <w:i/>
          <w:highlight w:val="lightGray"/>
        </w:rPr>
        <w:t>p-</w:t>
      </w:r>
      <w:r w:rsidRPr="00A539FE">
        <w:rPr>
          <w:highlight w:val="lightGray"/>
        </w:rPr>
        <w:t>values.</w:t>
      </w:r>
      <w:r w:rsidR="008F5CD7">
        <w:t xml:space="preserve"> Subsequently, power </w:t>
      </w:r>
      <w:r w:rsidR="00A53C16">
        <w:t>simulations</w:t>
      </w:r>
      <w:r w:rsidR="008F5CD7">
        <w:t xml:space="preserve"> are presented and descriptive results are given for papers included in the </w:t>
      </w:r>
      <w:commentRangeStart w:id="34"/>
      <w:proofErr w:type="spellStart"/>
      <w:r w:rsidR="008F5CD7">
        <w:t>XXXX</w:t>
      </w:r>
      <w:commentRangeEnd w:id="34"/>
      <w:proofErr w:type="spellEnd"/>
      <w:r w:rsidR="008F5CD7">
        <w:rPr>
          <w:rStyle w:val="CommentReference"/>
        </w:rPr>
        <w:commentReference w:id="34"/>
      </w:r>
      <w:r w:rsidR="008F5CD7">
        <w:t xml:space="preserve"> dataset.</w:t>
      </w:r>
    </w:p>
    <w:p w14:paraId="357F67ED" w14:textId="6037BE3C" w:rsidR="001012EA" w:rsidRPr="00870677" w:rsidRDefault="00B96B5E" w:rsidP="001012EA">
      <w:pPr>
        <w:ind w:firstLine="708"/>
        <w:rPr>
          <w:rFonts w:eastAsiaTheme="minorEastAsia"/>
        </w:rPr>
      </w:pPr>
      <w:r w:rsidRPr="00945D75">
        <w:rPr>
          <w:b/>
        </w:rPr>
        <w:t>Fisher’s inexact test</w:t>
      </w:r>
      <w:r w:rsidR="0051319D">
        <w:rPr>
          <w:b/>
        </w:rPr>
        <w:t xml:space="preserve">. </w:t>
      </w:r>
      <w:commentRangeStart w:id="35"/>
      <w:r w:rsidR="0051319D" w:rsidRPr="00870677">
        <w:rPr>
          <w:highlight w:val="lightGray"/>
        </w:rPr>
        <w:t xml:space="preserve">Fisher’s test () was originally used to test for deviations from uniformity, which is also applicable for </w:t>
      </w:r>
      <w:r w:rsidR="0051319D" w:rsidRPr="00870677">
        <w:rPr>
          <w:i/>
          <w:highlight w:val="lightGray"/>
        </w:rPr>
        <w:t>p-</w:t>
      </w:r>
      <w:r w:rsidR="0051319D" w:rsidRPr="00870677">
        <w:rPr>
          <w:highlight w:val="lightGray"/>
        </w:rPr>
        <w:t>value distributions</w:t>
      </w:r>
      <w:r w:rsidR="0051319D" w:rsidRPr="00895338">
        <w:t>.</w:t>
      </w:r>
      <w:commentRangeEnd w:id="35"/>
      <w:r w:rsidR="0051319D" w:rsidRPr="00895338">
        <w:rPr>
          <w:rStyle w:val="CommentReference"/>
        </w:rPr>
        <w:commentReference w:id="35"/>
      </w:r>
      <w:r w:rsidR="0051319D" w:rsidRPr="00895338">
        <w:rPr>
          <w:i/>
        </w:rPr>
        <w:t xml:space="preserve"> </w:t>
      </w:r>
      <w:r w:rsidR="00895338" w:rsidRPr="00895338">
        <w:rPr>
          <w:rFonts w:eastAsiaTheme="minorEastAsia"/>
        </w:rPr>
        <w:t xml:space="preserve">As mentioned previously, if the null hypothesis is true, </w:t>
      </w:r>
      <w:r w:rsidR="00895338" w:rsidRPr="00895338">
        <w:rPr>
          <w:rFonts w:eastAsiaTheme="minorEastAsia"/>
          <w:i/>
        </w:rPr>
        <w:t>p</w:t>
      </w:r>
      <w:r w:rsidR="00895338" w:rsidRPr="00895338">
        <w:rPr>
          <w:rFonts w:eastAsiaTheme="minorEastAsia"/>
        </w:rPr>
        <w:t xml:space="preserve">-values are uniformly distributed — this makes the Fisher test </w:t>
      </w:r>
      <w:r w:rsidR="00895338">
        <w:rPr>
          <w:rFonts w:eastAsiaTheme="minorEastAsia"/>
        </w:rPr>
        <w:t xml:space="preserve">an excellent test for inspecting the presence </w:t>
      </w:r>
      <w:r w:rsidR="00895338" w:rsidRPr="00895338">
        <w:rPr>
          <w:rFonts w:eastAsiaTheme="minorEastAsia"/>
        </w:rPr>
        <w:t>of an effect.</w:t>
      </w:r>
      <w:r w:rsidR="00895338">
        <w:rPr>
          <w:rFonts w:eastAsiaTheme="minorEastAsia"/>
        </w:rPr>
        <w:t xml:space="preserve"> </w:t>
      </w:r>
      <w:r w:rsidR="006F67D4">
        <w:rPr>
          <w:rFonts w:eastAsiaTheme="minorEastAsia"/>
        </w:rPr>
        <w:t xml:space="preserve">However, </w:t>
      </w:r>
    </w:p>
    <w:p w14:paraId="0CF07AA1" w14:textId="1C0F2CC8" w:rsidR="00870677" w:rsidRPr="00870677" w:rsidRDefault="00870677" w:rsidP="00A539FE">
      <w:pPr>
        <w:ind w:firstLine="708"/>
        <w:rPr>
          <w:rFonts w:eastAsiaTheme="minorEastAsia"/>
        </w:rPr>
      </w:pPr>
    </w:p>
    <w:p w14:paraId="14ED743F" w14:textId="74E2D00F" w:rsidR="00F0161D" w:rsidRDefault="00AF7BD5" w:rsidP="00F3627F">
      <w:pPr>
        <w:ind w:firstLine="708"/>
        <w:rPr>
          <w:rFonts w:eastAsiaTheme="minorEastAsia"/>
        </w:rPr>
      </w:pPr>
      <w:r>
        <w:rPr>
          <w:rFonts w:eastAsiaTheme="minorEastAsia"/>
          <w:b/>
        </w:rPr>
        <w:t>Fish</w:t>
      </w:r>
      <w:r w:rsidR="00D16785">
        <w:rPr>
          <w:rFonts w:eastAsiaTheme="minorEastAsia"/>
          <w:b/>
        </w:rPr>
        <w:t>er test</w:t>
      </w:r>
      <w:r>
        <w:rPr>
          <w:rFonts w:eastAsiaTheme="minorEastAsia"/>
          <w:b/>
        </w:rPr>
        <w:t xml:space="preserve"> power.</w:t>
      </w:r>
      <w:r w:rsidR="00C71334">
        <w:rPr>
          <w:rFonts w:eastAsiaTheme="minorEastAsia"/>
          <w:b/>
        </w:rPr>
        <w:t xml:space="preserve"> </w:t>
      </w:r>
      <w:r w:rsidR="00C71334" w:rsidRPr="00B74AD4">
        <w:rPr>
          <w:rFonts w:eastAsiaTheme="minorEastAsia"/>
          <w:highlight w:val="lightGray"/>
        </w:rPr>
        <w:t xml:space="preserve">To simulate the power of the Fisher test, </w:t>
      </w:r>
      <w:r w:rsidR="00B74AD4" w:rsidRPr="00B74AD4">
        <w:rPr>
          <w:rFonts w:eastAsiaTheme="minorEastAsia"/>
          <w:highlight w:val="lightGray"/>
        </w:rPr>
        <w:t xml:space="preserve">the </w:t>
      </w:r>
      <w:r w:rsidR="00C71334" w:rsidRPr="00B74AD4">
        <w:rPr>
          <w:rFonts w:eastAsiaTheme="minorEastAsia"/>
          <w:highlight w:val="lightGray"/>
        </w:rPr>
        <w:t>original test results in the dataset</w:t>
      </w:r>
      <w:r w:rsidR="00B74AD4" w:rsidRPr="00B74AD4">
        <w:rPr>
          <w:rFonts w:eastAsiaTheme="minorEastAsia"/>
          <w:highlight w:val="lightGray"/>
        </w:rPr>
        <w:t xml:space="preserve"> were bootstrapped</w:t>
      </w:r>
      <w:r w:rsidR="00C71334" w:rsidRPr="00B74AD4">
        <w:rPr>
          <w:rFonts w:eastAsiaTheme="minorEastAsia"/>
          <w:highlight w:val="lightGray"/>
        </w:rPr>
        <w:t>.</w:t>
      </w:r>
      <w:r w:rsidR="00C71334">
        <w:rPr>
          <w:rFonts w:eastAsiaTheme="minorEastAsia"/>
        </w:rPr>
        <w:t xml:space="preserve"> </w:t>
      </w:r>
      <w:r w:rsidR="00ED306C">
        <w:rPr>
          <w:rFonts w:eastAsiaTheme="minorEastAsia"/>
        </w:rPr>
        <w:t>Sixteen h</w:t>
      </w:r>
      <w:r w:rsidR="00D4089B">
        <w:rPr>
          <w:rFonts w:eastAsiaTheme="minorEastAsia"/>
        </w:rPr>
        <w:t>ypothetical population effect sizes were imposed, from which non-significant results were simulated</w:t>
      </w:r>
      <w:r w:rsidR="005C1B76">
        <w:rPr>
          <w:rFonts w:eastAsiaTheme="minorEastAsia"/>
        </w:rPr>
        <w:t xml:space="preserve"> for all </w:t>
      </w:r>
      <w:r w:rsidR="005C1B76">
        <w:rPr>
          <w:rFonts w:eastAsiaTheme="minorEastAsia"/>
          <w:i/>
        </w:rPr>
        <w:t>t</w:t>
      </w:r>
      <w:r w:rsidR="005C1B76" w:rsidRPr="005C1B76">
        <w:rPr>
          <w:rFonts w:eastAsiaTheme="minorEastAsia"/>
        </w:rPr>
        <w:t>,</w:t>
      </w:r>
      <w:r w:rsidR="005C1B76">
        <w:rPr>
          <w:rFonts w:eastAsiaTheme="minorEastAsia"/>
          <w:i/>
        </w:rPr>
        <w:t xml:space="preserve"> F </w:t>
      </w:r>
      <w:r w:rsidR="005C1B76" w:rsidRPr="005C1B76">
        <w:rPr>
          <w:rFonts w:eastAsiaTheme="minorEastAsia"/>
        </w:rPr>
        <w:t>and</w:t>
      </w:r>
      <w:r w:rsidR="005C1B76">
        <w:rPr>
          <w:rFonts w:eastAsiaTheme="minorEastAsia"/>
          <w:i/>
        </w:rPr>
        <w:t xml:space="preserve"> r </w:t>
      </w:r>
      <w:r w:rsidR="005C1B76">
        <w:rPr>
          <w:rFonts w:eastAsiaTheme="minorEastAsia"/>
        </w:rPr>
        <w:t>test stat</w:t>
      </w:r>
      <w:r w:rsidR="007E2B91">
        <w:rPr>
          <w:rFonts w:eastAsiaTheme="minorEastAsia"/>
        </w:rPr>
        <w:t>istics in the original dataset. Per set of test statistics within a paper, 1000 iterations were run, where each iteration yielded a result for both Fisher tests per paper. Power was computed as the proportion of significant Fisher tests over the 1000 iterations.</w:t>
      </w:r>
    </w:p>
    <w:p w14:paraId="33DC6B9E" w14:textId="1EED17E7" w:rsidR="007E2B91" w:rsidRDefault="000057C6" w:rsidP="00F3627F">
      <w:pPr>
        <w:ind w:firstLine="708"/>
        <w:rPr>
          <w:rFonts w:eastAsiaTheme="minorEastAsia"/>
        </w:rPr>
      </w:pPr>
      <w:commentRangeStart w:id="36"/>
      <w:r w:rsidRPr="00870ED4">
        <w:rPr>
          <w:rFonts w:eastAsiaTheme="minorEastAsia"/>
          <w:highlight w:val="lightGray"/>
        </w:rPr>
        <w:t>F</w:t>
      </w:r>
      <w:commentRangeEnd w:id="36"/>
      <w:r w:rsidR="009E56F7">
        <w:rPr>
          <w:rStyle w:val="CommentReference"/>
        </w:rPr>
        <w:commentReference w:id="36"/>
      </w:r>
      <w:r w:rsidRPr="00870ED4">
        <w:rPr>
          <w:rFonts w:eastAsiaTheme="minorEastAsia"/>
          <w:highlight w:val="lightGray"/>
        </w:rPr>
        <w:t xml:space="preserve">or each test statistic, six steps were necessary to simulate the non-significant </w:t>
      </w:r>
      <w:r w:rsidRPr="00870ED4">
        <w:rPr>
          <w:rFonts w:eastAsiaTheme="minorEastAsia"/>
          <w:i/>
          <w:highlight w:val="lightGray"/>
        </w:rPr>
        <w:t>p</w:t>
      </w:r>
      <w:r w:rsidRPr="00870ED4">
        <w:rPr>
          <w:rFonts w:eastAsiaTheme="minorEastAsia"/>
          <w:highlight w:val="lightGray"/>
        </w:rPr>
        <w:t>-value.</w:t>
      </w:r>
      <w:r>
        <w:rPr>
          <w:rFonts w:eastAsiaTheme="minorEastAsia"/>
        </w:rPr>
        <w:t xml:space="preserve"> </w:t>
      </w:r>
      <w:r w:rsidR="00E373E1">
        <w:rPr>
          <w:rFonts w:eastAsiaTheme="minorEastAsia"/>
        </w:rPr>
        <w:t>First,</w:t>
      </w:r>
      <w:r>
        <w:rPr>
          <w:rFonts w:eastAsiaTheme="minorEastAsia"/>
        </w:rPr>
        <w:t xml:space="preserve"> a critical value under the null distribution was needed. Based on the degrees of freedom in the dataset, this was easily calculated. </w:t>
      </w:r>
      <w:r w:rsidR="00E373E1">
        <w:rPr>
          <w:rFonts w:eastAsiaTheme="minorEastAsia"/>
        </w:rPr>
        <w:t>Second</w:t>
      </w:r>
      <w:r>
        <w:rPr>
          <w:rFonts w:eastAsiaTheme="minorEastAsia"/>
        </w:rPr>
        <w:t>, the</w:t>
      </w:r>
      <w:r w:rsidR="00E373E1">
        <w:rPr>
          <w:rFonts w:eastAsiaTheme="minorEastAsia"/>
        </w:rPr>
        <w:t>se</w:t>
      </w:r>
      <w:r>
        <w:rPr>
          <w:rFonts w:eastAsiaTheme="minorEastAsia"/>
        </w:rPr>
        <w:t xml:space="preserve"> same degrees of freedom were used to compute the non-centrality parameter, to determine the</w:t>
      </w:r>
      <w:r w:rsidR="00E26D1D">
        <w:rPr>
          <w:rFonts w:eastAsiaTheme="minorEastAsia"/>
        </w:rPr>
        <w:t xml:space="preserve"> population</w:t>
      </w:r>
      <w:r>
        <w:rPr>
          <w:rFonts w:eastAsiaTheme="minorEastAsia"/>
        </w:rPr>
        <w:t xml:space="preserve"> distribution based on the imposed effect size. The non-centrality parameter (i.e., δ) was computed as</w:t>
      </w:r>
    </w:p>
    <w:p w14:paraId="40521D1F" w14:textId="3CF7BA19" w:rsidR="000057C6" w:rsidRPr="000057C6" w:rsidRDefault="00F105B6" w:rsidP="00F3627F">
      <w:pPr>
        <w:ind w:firstLine="708"/>
        <w:rPr>
          <w:rFonts w:eastAsiaTheme="minorEastAsia"/>
        </w:rPr>
      </w:pPr>
      <m:oMathPara>
        <m:oMath>
          <m:r>
            <m:rPr>
              <m:sty m:val="p"/>
            </m:rPr>
            <w:rPr>
              <w:rFonts w:ascii="Cambria Math" w:eastAsiaTheme="minorEastAsia" w:hAnsi="Cambria Math"/>
            </w:rPr>
            <m:t>δ</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N</m:t>
          </m:r>
        </m:oMath>
      </m:oMathPara>
    </w:p>
    <w:p w14:paraId="1AFBD203" w14:textId="2DA4F5F0" w:rsidR="000057C6" w:rsidRDefault="000057C6" w:rsidP="000057C6">
      <w:pPr>
        <w:rPr>
          <w:rFonts w:eastAsiaTheme="minorEastAsia"/>
        </w:rPr>
      </w:pPr>
      <w:proofErr w:type="gramStart"/>
      <w:r>
        <w:rPr>
          <w:rFonts w:eastAsiaTheme="minorEastAsia"/>
        </w:rPr>
        <w:t>where</w:t>
      </w:r>
      <w:proofErr w:type="gramEnd"/>
    </w:p>
    <w:p w14:paraId="49B486D2" w14:textId="00F095AE" w:rsidR="000057C6" w:rsidRPr="00E373E1" w:rsidRDefault="00DF0CE8" w:rsidP="000057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f>
            <m:fPr>
              <m:type m:val="skw"/>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den>
          </m:f>
        </m:oMath>
      </m:oMathPara>
    </w:p>
    <w:p w14:paraId="4F98E492" w14:textId="24DBC344" w:rsidR="00E373E1" w:rsidRDefault="00E26D1D" w:rsidP="000057C6">
      <w:pPr>
        <w:rPr>
          <w:rFonts w:eastAsiaTheme="minorEastAsia"/>
        </w:rPr>
      </w:pPr>
      <w:r w:rsidRPr="00114C3A">
        <w:rPr>
          <w:rFonts w:eastAsiaTheme="minorEastAsia"/>
          <w:i/>
        </w:rPr>
        <w:lastRenderedPageBreak/>
        <w:t>N</w:t>
      </w:r>
      <w:r>
        <w:rPr>
          <w:rFonts w:eastAsiaTheme="minorEastAsia"/>
        </w:rPr>
        <w:t xml:space="preserve"> was determined on the basis of the degrees of freedom (i.e.</w:t>
      </w:r>
      <w:proofErr w:type="gramStart"/>
      <w:r>
        <w:rPr>
          <w:rFonts w:eastAsiaTheme="minorEastAsia"/>
        </w:rPr>
        <w:t xml:space="preserve">,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EB37A0">
        <w:rPr>
          <w:rFonts w:eastAsiaTheme="minorEastAsia"/>
        </w:rPr>
        <w:t xml:space="preserve">; </w:t>
      </w:r>
      <w:r>
        <w:rPr>
          <w:rFonts w:eastAsiaTheme="minorEastAsia"/>
        </w:rPr>
        <w:t xml:space="preserve">). Third, the area under the curve of the population distribution was determined, where the result would yield a non-significant result (i.e., β). Fourth, a </w:t>
      </w:r>
      <w:r w:rsidR="00224D6B">
        <w:rPr>
          <w:rFonts w:eastAsiaTheme="minorEastAsia"/>
        </w:rPr>
        <w:t xml:space="preserve">value was uniformly drawn between 0 and the β value that resulted from step three. Fifth, the accompanying test-value was computed, which was, </w:t>
      </w:r>
      <w:r w:rsidR="00C63A12">
        <w:rPr>
          <w:rFonts w:eastAsiaTheme="minorEastAsia"/>
        </w:rPr>
        <w:t>sixth</w:t>
      </w:r>
      <w:r w:rsidR="00224D6B">
        <w:rPr>
          <w:rFonts w:eastAsiaTheme="minorEastAsia"/>
        </w:rPr>
        <w:t xml:space="preserve">, used to compute the </w:t>
      </w:r>
      <w:r w:rsidR="00224D6B">
        <w:rPr>
          <w:rFonts w:eastAsiaTheme="minorEastAsia"/>
          <w:i/>
        </w:rPr>
        <w:t>p</w:t>
      </w:r>
      <w:r w:rsidR="00224D6B">
        <w:rPr>
          <w:rFonts w:eastAsiaTheme="minorEastAsia"/>
          <w:i/>
        </w:rPr>
        <w:softHyphen/>
      </w:r>
      <w:r w:rsidR="00224D6B">
        <w:rPr>
          <w:rFonts w:eastAsiaTheme="minorEastAsia"/>
        </w:rPr>
        <w:t>-value under the null distribution.</w:t>
      </w:r>
    </w:p>
    <w:p w14:paraId="4BDA851A" w14:textId="7690D20A" w:rsidR="00FD1445" w:rsidRPr="00224D6B" w:rsidRDefault="00FD1445" w:rsidP="00A03CE2">
      <w:pPr>
        <w:ind w:firstLine="567"/>
        <w:rPr>
          <w:rFonts w:eastAsiaTheme="minorEastAsia"/>
        </w:rPr>
      </w:pPr>
      <w:r>
        <w:rPr>
          <w:rFonts w:eastAsiaTheme="minorEastAsia"/>
        </w:rPr>
        <w:tab/>
      </w:r>
      <w:commentRangeStart w:id="37"/>
      <w:commentRangeStart w:id="38"/>
      <w:r w:rsidR="00733D9A" w:rsidRPr="003623B0">
        <w:rPr>
          <w:rFonts w:eastAsiaTheme="minorEastAsia"/>
          <w:highlight w:val="lightGray"/>
        </w:rPr>
        <w:t>Simulation r</w:t>
      </w:r>
      <w:commentRangeEnd w:id="37"/>
      <w:r w:rsidR="00114C3A">
        <w:rPr>
          <w:rStyle w:val="CommentReference"/>
        </w:rPr>
        <w:commentReference w:id="37"/>
      </w:r>
      <w:r w:rsidR="00733D9A" w:rsidRPr="003623B0">
        <w:rPr>
          <w:rFonts w:eastAsiaTheme="minorEastAsia"/>
          <w:highlight w:val="lightGray"/>
        </w:rPr>
        <w:t>esults indicate the power of both tests is highly sufficient, even when only few non-significant results are presented.</w:t>
      </w:r>
      <w:commentRangeEnd w:id="38"/>
      <w:r w:rsidR="003623B0" w:rsidRPr="003623B0">
        <w:rPr>
          <w:rStyle w:val="CommentReference"/>
          <w:highlight w:val="lightGray"/>
        </w:rPr>
        <w:commentReference w:id="38"/>
      </w:r>
      <w:r w:rsidR="00733D9A">
        <w:rPr>
          <w:rFonts w:eastAsiaTheme="minorEastAsia"/>
        </w:rPr>
        <w:t xml:space="preserve"> </w:t>
      </w:r>
      <w:r w:rsidR="00114C3A">
        <w:rPr>
          <w:rFonts w:eastAsiaTheme="minorEastAsia"/>
        </w:rPr>
        <w:t xml:space="preserve">Figure 2 visually summarizes the results. </w:t>
      </w:r>
      <w:r w:rsidR="004D7E0A">
        <w:rPr>
          <w:rFonts w:eastAsiaTheme="minorEastAsia"/>
        </w:rPr>
        <w:t>It is clear the power rapidly increases as a function of effect size</w:t>
      </w:r>
    </w:p>
    <w:p w14:paraId="62316CD7" w14:textId="040B8B8F" w:rsidR="00C75761" w:rsidRPr="00EE1505" w:rsidRDefault="00C75761" w:rsidP="00F0161D">
      <w:pPr>
        <w:ind w:firstLine="708"/>
        <w:rPr>
          <w:rFonts w:eastAsiaTheme="minorEastAsia"/>
        </w:rPr>
      </w:pPr>
      <w:r>
        <w:rPr>
          <w:rFonts w:eastAsiaTheme="minorEastAsia"/>
          <w:b/>
        </w:rPr>
        <w:t xml:space="preserve">Descriptive results. </w:t>
      </w:r>
      <w:r w:rsidR="00F0161D">
        <w:rPr>
          <w:rFonts w:eastAsiaTheme="minorEastAsia"/>
        </w:rPr>
        <w:t xml:space="preserve">Of the original test results in the dataset, Fisher tests showed substantial </w:t>
      </w:r>
      <w:r w:rsidR="00EE1505">
        <w:rPr>
          <w:rFonts w:eastAsiaTheme="minorEastAsia"/>
        </w:rPr>
        <w:t xml:space="preserve">indication for underpowered results. Of the </w:t>
      </w:r>
      <w:proofErr w:type="spellStart"/>
      <w:r w:rsidR="00EE1505">
        <w:rPr>
          <w:rFonts w:eastAsiaTheme="minorEastAsia"/>
        </w:rPr>
        <w:t>XXXX</w:t>
      </w:r>
      <w:proofErr w:type="spellEnd"/>
      <w:r w:rsidR="00EE1505">
        <w:rPr>
          <w:rFonts w:eastAsiaTheme="minorEastAsia"/>
        </w:rPr>
        <w:t xml:space="preserve"> papers in the dataset, </w:t>
      </w:r>
      <w:proofErr w:type="spellStart"/>
      <w:r w:rsidR="00EE1505">
        <w:rPr>
          <w:rFonts w:eastAsiaTheme="minorEastAsia"/>
        </w:rPr>
        <w:t>XXXX</w:t>
      </w:r>
      <w:proofErr w:type="spellEnd"/>
      <w:r w:rsidR="00EE1505">
        <w:rPr>
          <w:rFonts w:eastAsiaTheme="minorEastAsia"/>
        </w:rPr>
        <w:t xml:space="preserve"> showed significant deviation from uniform </w:t>
      </w:r>
      <w:r w:rsidR="00EE1505">
        <w:rPr>
          <w:rFonts w:eastAsiaTheme="minorEastAsia"/>
          <w:i/>
        </w:rPr>
        <w:t>p-</w:t>
      </w:r>
      <w:r w:rsidR="00EE1505">
        <w:rPr>
          <w:rFonts w:eastAsiaTheme="minorEastAsia"/>
        </w:rPr>
        <w:t xml:space="preserve">values. </w:t>
      </w:r>
    </w:p>
    <w:p w14:paraId="0127397B" w14:textId="1EAD9FD7" w:rsidR="00C36875" w:rsidRDefault="00C36875" w:rsidP="00C36875">
      <w:pPr>
        <w:rPr>
          <w:rFonts w:eastAsiaTheme="minorEastAsia"/>
          <w:b/>
        </w:rPr>
      </w:pPr>
      <w:r>
        <w:rPr>
          <w:rFonts w:eastAsiaTheme="minorEastAsia"/>
          <w:b/>
        </w:rPr>
        <w:t>A</w:t>
      </w:r>
      <w:r w:rsidR="008F1A57">
        <w:rPr>
          <w:rFonts w:eastAsiaTheme="minorEastAsia"/>
          <w:b/>
        </w:rPr>
        <w:t>pplying to a</w:t>
      </w:r>
      <w:r>
        <w:rPr>
          <w:rFonts w:eastAsiaTheme="minorEastAsia"/>
          <w:b/>
        </w:rPr>
        <w:t xml:space="preserve"> ‘failed’ research line</w:t>
      </w:r>
    </w:p>
    <w:p w14:paraId="1AF024F8" w14:textId="34922D25" w:rsidR="00C36875" w:rsidRPr="00C36875" w:rsidRDefault="00C36875" w:rsidP="00C36875">
      <w:pPr>
        <w:rPr>
          <w:rFonts w:eastAsiaTheme="minorEastAsia"/>
        </w:rPr>
      </w:pPr>
      <w:r>
        <w:rPr>
          <w:rFonts w:eastAsiaTheme="minorEastAsia"/>
          <w:b/>
        </w:rPr>
        <w:tab/>
      </w:r>
    </w:p>
    <w:p w14:paraId="4AEA040F" w14:textId="77777777" w:rsidR="00945D75" w:rsidRDefault="00945D75" w:rsidP="00B36576">
      <w:pPr>
        <w:rPr>
          <w:rFonts w:eastAsiaTheme="minorEastAsia"/>
        </w:rPr>
      </w:pPr>
    </w:p>
    <w:p w14:paraId="014BEA95" w14:textId="3F4B0EC7" w:rsidR="00315542" w:rsidRDefault="00E860D4" w:rsidP="00B36576">
      <w:r w:rsidRPr="00885C40">
        <w:br w:type="page"/>
      </w:r>
    </w:p>
    <w:p w14:paraId="14103949" w14:textId="59E53393" w:rsidR="002C66D4" w:rsidRDefault="00811959" w:rsidP="00811959">
      <w:pPr>
        <w:pStyle w:val="APAHeading1"/>
        <w:rPr>
          <w:b w:val="0"/>
        </w:rPr>
      </w:pPr>
      <w:r w:rsidRPr="00811959">
        <w:rPr>
          <w:b w:val="0"/>
        </w:rPr>
        <w:lastRenderedPageBreak/>
        <w:t>References</w:t>
      </w:r>
    </w:p>
    <w:p w14:paraId="51C7D64E" w14:textId="5D9E76B5" w:rsidR="00E75938" w:rsidRDefault="00E75938" w:rsidP="00433A6C">
      <w:pPr>
        <w:pStyle w:val="NormalWeb"/>
      </w:pPr>
      <w:r>
        <w:rPr>
          <w:b/>
        </w:rPr>
        <w:br w:type="page"/>
      </w:r>
    </w:p>
    <w:p w14:paraId="6E74CA4A" w14:textId="11817438" w:rsidR="00811959" w:rsidRDefault="00E75938" w:rsidP="00811959">
      <w:pPr>
        <w:pStyle w:val="APAHeading1"/>
        <w:jc w:val="left"/>
        <w:rPr>
          <w:b w:val="0"/>
        </w:rPr>
      </w:pPr>
      <w:r>
        <w:lastRenderedPageBreak/>
        <w:t>Footnotes</w:t>
      </w:r>
    </w:p>
    <w:p w14:paraId="2E543B39" w14:textId="0E4B3F5F" w:rsidR="001B28D4" w:rsidRDefault="001B28D4">
      <w:pPr>
        <w:spacing w:after="160" w:line="259" w:lineRule="auto"/>
      </w:pPr>
      <w:r>
        <w:rPr>
          <w:b/>
        </w:rPr>
        <w:br w:type="page"/>
      </w:r>
    </w:p>
    <w:p w14:paraId="77CAD874" w14:textId="5E5425EA" w:rsidR="004B53FA" w:rsidRDefault="001B28D4" w:rsidP="00811959">
      <w:pPr>
        <w:pStyle w:val="APAHeading1"/>
        <w:jc w:val="left"/>
        <w:rPr>
          <w:b w:val="0"/>
        </w:rPr>
      </w:pPr>
      <w:r>
        <w:rPr>
          <w:b w:val="0"/>
        </w:rPr>
        <w:lastRenderedPageBreak/>
        <w:t>Table 1</w:t>
      </w:r>
    </w:p>
    <w:tbl>
      <w:tblPr>
        <w:tblW w:w="3560" w:type="dxa"/>
        <w:tblCellMar>
          <w:left w:w="70" w:type="dxa"/>
          <w:right w:w="70" w:type="dxa"/>
        </w:tblCellMar>
        <w:tblLook w:val="04A0" w:firstRow="1" w:lastRow="0" w:firstColumn="1" w:lastColumn="0" w:noHBand="0" w:noVBand="1"/>
      </w:tblPr>
      <w:tblGrid>
        <w:gridCol w:w="594"/>
        <w:gridCol w:w="1540"/>
        <w:gridCol w:w="1480"/>
      </w:tblGrid>
      <w:tr w:rsidR="00D31C3C" w:rsidRPr="00D31C3C" w14:paraId="63AA3513"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46A37A07"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088D47F9"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H0</w:t>
            </w:r>
          </w:p>
        </w:tc>
        <w:tc>
          <w:tcPr>
            <w:tcW w:w="1480" w:type="dxa"/>
            <w:tcBorders>
              <w:top w:val="nil"/>
              <w:left w:val="nil"/>
              <w:bottom w:val="single" w:sz="4" w:space="0" w:color="auto"/>
              <w:right w:val="nil"/>
            </w:tcBorders>
            <w:shd w:val="clear" w:color="auto" w:fill="auto"/>
            <w:noWrap/>
            <w:vAlign w:val="bottom"/>
            <w:hideMark/>
          </w:tcPr>
          <w:p w14:paraId="2F0EBE60"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H1</w:t>
            </w:r>
          </w:p>
        </w:tc>
      </w:tr>
      <w:tr w:rsidR="00D31C3C" w:rsidRPr="00D31C3C" w14:paraId="233349F2" w14:textId="77777777" w:rsidTr="00D31C3C">
        <w:trPr>
          <w:trHeight w:val="315"/>
        </w:trPr>
        <w:tc>
          <w:tcPr>
            <w:tcW w:w="540" w:type="dxa"/>
            <w:tcBorders>
              <w:top w:val="nil"/>
              <w:left w:val="nil"/>
              <w:bottom w:val="nil"/>
              <w:right w:val="nil"/>
            </w:tcBorders>
            <w:shd w:val="clear" w:color="auto" w:fill="auto"/>
            <w:noWrap/>
            <w:vAlign w:val="bottom"/>
            <w:hideMark/>
          </w:tcPr>
          <w:p w14:paraId="13C30FB1" w14:textId="625AAFBE" w:rsidR="00D31C3C" w:rsidRPr="00D31C3C" w:rsidRDefault="00D31C3C" w:rsidP="00D31C3C">
            <w:pPr>
              <w:rPr>
                <w:rFonts w:eastAsia="Times New Roman"/>
                <w:color w:val="000000"/>
                <w:lang w:val="nl-NL" w:eastAsia="nl-NL"/>
              </w:rPr>
            </w:pPr>
            <w:r>
              <w:rPr>
                <w:rFonts w:eastAsia="Times New Roman"/>
                <w:color w:val="000000"/>
                <w:lang w:val="nl-NL" w:eastAsia="nl-NL"/>
              </w:rPr>
              <w:t>‘H0’</w:t>
            </w:r>
          </w:p>
        </w:tc>
        <w:tc>
          <w:tcPr>
            <w:tcW w:w="1540" w:type="dxa"/>
            <w:tcBorders>
              <w:top w:val="nil"/>
              <w:left w:val="nil"/>
              <w:right w:val="nil"/>
            </w:tcBorders>
            <w:shd w:val="clear" w:color="auto" w:fill="auto"/>
            <w:noWrap/>
            <w:vAlign w:val="bottom"/>
            <w:hideMark/>
          </w:tcPr>
          <w:p w14:paraId="748411F9"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α</w:t>
            </w:r>
          </w:p>
          <w:p w14:paraId="3D3DC175" w14:textId="09B26803" w:rsidR="00064844" w:rsidRPr="00D31C3C" w:rsidRDefault="00064844" w:rsidP="00D31C3C">
            <w:pPr>
              <w:rPr>
                <w:rFonts w:eastAsia="Times New Roman"/>
                <w:color w:val="000000"/>
                <w:lang w:val="nl-NL" w:eastAsia="nl-NL"/>
              </w:rPr>
            </w:pPr>
            <w:r>
              <w:rPr>
                <w:rFonts w:eastAsia="Times New Roman"/>
                <w:color w:val="000000"/>
                <w:lang w:val="nl-NL" w:eastAsia="nl-NL"/>
              </w:rPr>
              <w:t>[0.95]</w:t>
            </w:r>
          </w:p>
        </w:tc>
        <w:tc>
          <w:tcPr>
            <w:tcW w:w="1480" w:type="dxa"/>
            <w:tcBorders>
              <w:top w:val="nil"/>
              <w:left w:val="nil"/>
              <w:right w:val="nil"/>
            </w:tcBorders>
            <w:shd w:val="clear" w:color="auto" w:fill="auto"/>
            <w:noWrap/>
            <w:vAlign w:val="bottom"/>
            <w:hideMark/>
          </w:tcPr>
          <w:p w14:paraId="1C4CDEFC" w14:textId="77777777" w:rsidR="00D31C3C" w:rsidRDefault="00D31C3C" w:rsidP="00D31C3C">
            <w:pPr>
              <w:rPr>
                <w:rFonts w:eastAsia="Times New Roman"/>
                <w:color w:val="000000"/>
                <w:lang w:val="nl-NL" w:eastAsia="nl-NL"/>
              </w:rPr>
            </w:pPr>
            <w:r>
              <w:rPr>
                <w:rFonts w:eastAsia="Times New Roman"/>
                <w:color w:val="000000"/>
                <w:lang w:val="nl-NL" w:eastAsia="nl-NL"/>
              </w:rPr>
              <w:t>β</w:t>
            </w:r>
          </w:p>
          <w:p w14:paraId="05337C46" w14:textId="4C131D3F" w:rsidR="00064844" w:rsidRPr="00D31C3C" w:rsidRDefault="00064844" w:rsidP="00D31C3C">
            <w:pPr>
              <w:rPr>
                <w:rFonts w:eastAsia="Times New Roman"/>
                <w:color w:val="000000"/>
                <w:lang w:val="nl-NL" w:eastAsia="nl-NL"/>
              </w:rPr>
            </w:pPr>
            <w:r>
              <w:rPr>
                <w:rFonts w:eastAsia="Times New Roman"/>
                <w:color w:val="000000"/>
                <w:lang w:val="nl-NL" w:eastAsia="nl-NL"/>
              </w:rPr>
              <w:t>[0.20]</w:t>
            </w:r>
          </w:p>
        </w:tc>
      </w:tr>
      <w:tr w:rsidR="00D31C3C" w:rsidRPr="00D31C3C" w14:paraId="4CFCCDC6" w14:textId="77777777" w:rsidTr="00D31C3C">
        <w:trPr>
          <w:trHeight w:val="315"/>
        </w:trPr>
        <w:tc>
          <w:tcPr>
            <w:tcW w:w="540" w:type="dxa"/>
            <w:tcBorders>
              <w:top w:val="nil"/>
              <w:left w:val="nil"/>
              <w:bottom w:val="nil"/>
              <w:right w:val="nil"/>
            </w:tcBorders>
            <w:shd w:val="clear" w:color="auto" w:fill="auto"/>
            <w:noWrap/>
            <w:vAlign w:val="bottom"/>
            <w:hideMark/>
          </w:tcPr>
          <w:p w14:paraId="01A88B74" w14:textId="77777777" w:rsidR="00D31C3C" w:rsidRPr="00D31C3C" w:rsidRDefault="00D31C3C" w:rsidP="00D31C3C">
            <w:pPr>
              <w:rPr>
                <w:rFonts w:eastAsia="Times New Roman"/>
                <w:color w:val="000000"/>
                <w:lang w:val="nl-NL" w:eastAsia="nl-NL"/>
              </w:rPr>
            </w:pPr>
          </w:p>
        </w:tc>
        <w:tc>
          <w:tcPr>
            <w:tcW w:w="1540" w:type="dxa"/>
            <w:tcBorders>
              <w:top w:val="nil"/>
              <w:left w:val="nil"/>
              <w:bottom w:val="single" w:sz="4" w:space="0" w:color="auto"/>
              <w:right w:val="nil"/>
            </w:tcBorders>
            <w:shd w:val="clear" w:color="auto" w:fill="auto"/>
            <w:noWrap/>
            <w:vAlign w:val="bottom"/>
            <w:hideMark/>
          </w:tcPr>
          <w:p w14:paraId="39FAA00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negative</w:t>
            </w:r>
          </w:p>
        </w:tc>
        <w:tc>
          <w:tcPr>
            <w:tcW w:w="1480" w:type="dxa"/>
            <w:tcBorders>
              <w:top w:val="nil"/>
              <w:left w:val="nil"/>
              <w:bottom w:val="single" w:sz="4" w:space="0" w:color="auto"/>
              <w:right w:val="nil"/>
            </w:tcBorders>
            <w:shd w:val="clear" w:color="auto" w:fill="auto"/>
            <w:noWrap/>
            <w:vAlign w:val="bottom"/>
            <w:hideMark/>
          </w:tcPr>
          <w:p w14:paraId="5ED92F6A" w14:textId="733287EB"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II</w:t>
            </w:r>
            <w:r w:rsidR="006143F8">
              <w:rPr>
                <w:rFonts w:eastAsia="Times New Roman"/>
                <w:i/>
                <w:iCs/>
                <w:color w:val="000000"/>
                <w:lang w:val="nl-NL" w:eastAsia="nl-NL"/>
              </w:rPr>
              <w:t xml:space="preserve"> error</w:t>
            </w:r>
          </w:p>
        </w:tc>
      </w:tr>
      <w:tr w:rsidR="00D31C3C" w:rsidRPr="00D31C3C" w14:paraId="1694BA9D" w14:textId="77777777" w:rsidTr="00D31C3C">
        <w:trPr>
          <w:trHeight w:val="315"/>
        </w:trPr>
        <w:tc>
          <w:tcPr>
            <w:tcW w:w="540" w:type="dxa"/>
            <w:tcBorders>
              <w:top w:val="nil"/>
              <w:left w:val="nil"/>
              <w:bottom w:val="nil"/>
              <w:right w:val="nil"/>
            </w:tcBorders>
            <w:shd w:val="clear" w:color="auto" w:fill="auto"/>
            <w:noWrap/>
            <w:vAlign w:val="bottom"/>
            <w:hideMark/>
          </w:tcPr>
          <w:p w14:paraId="196EFDB9" w14:textId="5DA603E7" w:rsidR="00D31C3C" w:rsidRPr="00D31C3C" w:rsidRDefault="00D31C3C" w:rsidP="00D31C3C">
            <w:pPr>
              <w:rPr>
                <w:rFonts w:eastAsia="Times New Roman"/>
                <w:color w:val="000000"/>
                <w:lang w:val="nl-NL" w:eastAsia="nl-NL"/>
              </w:rPr>
            </w:pPr>
            <w:r>
              <w:rPr>
                <w:rFonts w:eastAsia="Times New Roman"/>
                <w:color w:val="000000"/>
                <w:lang w:val="nl-NL" w:eastAsia="nl-NL"/>
              </w:rPr>
              <w:t>‘H1’</w:t>
            </w:r>
          </w:p>
        </w:tc>
        <w:tc>
          <w:tcPr>
            <w:tcW w:w="1540" w:type="dxa"/>
            <w:tcBorders>
              <w:top w:val="single" w:sz="4" w:space="0" w:color="auto"/>
              <w:left w:val="nil"/>
              <w:bottom w:val="nil"/>
              <w:right w:val="nil"/>
            </w:tcBorders>
            <w:shd w:val="clear" w:color="auto" w:fill="auto"/>
            <w:noWrap/>
            <w:vAlign w:val="bottom"/>
            <w:hideMark/>
          </w:tcPr>
          <w:p w14:paraId="7F106D52" w14:textId="77777777" w:rsidR="00D31C3C" w:rsidRDefault="00D31C3C" w:rsidP="00D31C3C">
            <w:pPr>
              <w:rPr>
                <w:rFonts w:eastAsia="Times New Roman"/>
                <w:color w:val="000000"/>
                <w:lang w:val="nl-NL" w:eastAsia="nl-NL"/>
              </w:rPr>
            </w:pPr>
            <w:r>
              <w:rPr>
                <w:rFonts w:eastAsia="Times New Roman"/>
                <w:color w:val="000000"/>
                <w:lang w:val="nl-NL" w:eastAsia="nl-NL"/>
              </w:rPr>
              <w:t>α</w:t>
            </w:r>
          </w:p>
          <w:p w14:paraId="52085F0C" w14:textId="343EF0B4" w:rsidR="00064844" w:rsidRPr="00D31C3C" w:rsidRDefault="00064844" w:rsidP="00D31C3C">
            <w:pPr>
              <w:rPr>
                <w:rFonts w:eastAsia="Times New Roman"/>
                <w:color w:val="000000"/>
                <w:lang w:val="nl-NL" w:eastAsia="nl-NL"/>
              </w:rPr>
            </w:pPr>
            <w:r>
              <w:rPr>
                <w:rFonts w:eastAsia="Times New Roman"/>
                <w:color w:val="000000"/>
                <w:lang w:val="nl-NL" w:eastAsia="nl-NL"/>
              </w:rPr>
              <w:t>[0.05]</w:t>
            </w:r>
          </w:p>
        </w:tc>
        <w:tc>
          <w:tcPr>
            <w:tcW w:w="1480" w:type="dxa"/>
            <w:tcBorders>
              <w:top w:val="single" w:sz="4" w:space="0" w:color="auto"/>
              <w:left w:val="nil"/>
              <w:bottom w:val="nil"/>
              <w:right w:val="nil"/>
            </w:tcBorders>
            <w:shd w:val="clear" w:color="auto" w:fill="auto"/>
            <w:noWrap/>
            <w:vAlign w:val="bottom"/>
            <w:hideMark/>
          </w:tcPr>
          <w:p w14:paraId="1455E077"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26333C15" w14:textId="3D910242" w:rsidR="00064844" w:rsidRPr="00D31C3C" w:rsidRDefault="00064844" w:rsidP="00D31C3C">
            <w:pPr>
              <w:rPr>
                <w:rFonts w:eastAsia="Times New Roman"/>
                <w:color w:val="000000"/>
                <w:lang w:val="nl-NL" w:eastAsia="nl-NL"/>
              </w:rPr>
            </w:pPr>
            <w:r>
              <w:rPr>
                <w:rFonts w:eastAsia="Times New Roman"/>
                <w:color w:val="000000"/>
                <w:lang w:val="nl-NL" w:eastAsia="nl-NL"/>
              </w:rPr>
              <w:t>[0.80]</w:t>
            </w:r>
          </w:p>
        </w:tc>
      </w:tr>
      <w:tr w:rsidR="00D31C3C" w:rsidRPr="00D31C3C" w14:paraId="054E69A5"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62C7C95D"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584D4B2" w14:textId="3B0613CE"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w:t>
            </w:r>
            <w:r w:rsidR="006143F8">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3E0775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positive</w:t>
            </w:r>
          </w:p>
        </w:tc>
      </w:tr>
    </w:tbl>
    <w:p w14:paraId="60BC7E43" w14:textId="00D48878" w:rsidR="00074133" w:rsidRDefault="00D31C3C" w:rsidP="00D31C3C">
      <w:pPr>
        <w:pStyle w:val="APAHeading1"/>
        <w:jc w:val="left"/>
        <w:rPr>
          <w:b w:val="0"/>
        </w:rPr>
      </w:pPr>
      <w:r>
        <w:rPr>
          <w:b w:val="0"/>
          <w:i/>
        </w:rPr>
        <w:t xml:space="preserve">Note. </w:t>
      </w:r>
      <w:r>
        <w:rPr>
          <w:b w:val="0"/>
        </w:rPr>
        <w:t>Columns indicate the true situation in the population, rows indicate the statistical conclusion based on sample data.</w:t>
      </w:r>
      <w:r w:rsidR="004927DE">
        <w:rPr>
          <w:b w:val="0"/>
        </w:rPr>
        <w:t xml:space="preserve"> The true positive rate is also called power, and the true negative rate is also called </w:t>
      </w:r>
      <w:commentRangeStart w:id="39"/>
      <w:proofErr w:type="spellStart"/>
      <w:r w:rsidR="004927DE">
        <w:rPr>
          <w:b w:val="0"/>
        </w:rPr>
        <w:t>XXXX</w:t>
      </w:r>
      <w:commentRangeEnd w:id="39"/>
      <w:proofErr w:type="spellEnd"/>
      <w:r w:rsidR="004927DE">
        <w:rPr>
          <w:rStyle w:val="CommentReference"/>
          <w:b w:val="0"/>
        </w:rPr>
        <w:commentReference w:id="39"/>
      </w:r>
      <w:r w:rsidR="00074133">
        <w:rPr>
          <w:b w:val="0"/>
        </w:rPr>
        <w:t>.</w:t>
      </w:r>
      <w:r w:rsidR="00064844">
        <w:rPr>
          <w:b w:val="0"/>
        </w:rPr>
        <w:t xml:space="preserve"> Values in square brackets are conventionally acceptable values.</w:t>
      </w:r>
    </w:p>
    <w:p w14:paraId="0205A898" w14:textId="77777777" w:rsidR="00074133" w:rsidRDefault="00074133">
      <w:pPr>
        <w:spacing w:after="160" w:line="259" w:lineRule="auto"/>
      </w:pPr>
      <w:r>
        <w:rPr>
          <w:b/>
        </w:rPr>
        <w:br w:type="page"/>
      </w:r>
    </w:p>
    <w:p w14:paraId="351F964D" w14:textId="660F0E8E" w:rsidR="00D31C3C" w:rsidRDefault="00074133" w:rsidP="00D31C3C">
      <w:pPr>
        <w:pStyle w:val="APAHeading1"/>
        <w:jc w:val="left"/>
        <w:rPr>
          <w:b w:val="0"/>
        </w:rPr>
      </w:pPr>
      <w:r>
        <w:rPr>
          <w:b w:val="0"/>
        </w:rPr>
        <w:lastRenderedPageBreak/>
        <w:t>Table 2</w:t>
      </w:r>
    </w:p>
    <w:p w14:paraId="1CF58454" w14:textId="77777777" w:rsidR="00566F72" w:rsidRDefault="00566F72">
      <w:pPr>
        <w:spacing w:after="160" w:line="259" w:lineRule="auto"/>
        <w:rPr>
          <w:b/>
        </w:rPr>
      </w:pPr>
    </w:p>
    <w:p w14:paraId="561E5E28" w14:textId="11E23CB9" w:rsidR="00566F72" w:rsidRDefault="00566F72">
      <w:pPr>
        <w:spacing w:after="160" w:line="259" w:lineRule="auto"/>
      </w:pPr>
      <w:r>
        <w:rPr>
          <w:b/>
        </w:rPr>
        <w:br w:type="page"/>
      </w:r>
    </w:p>
    <w:p w14:paraId="7D9926C0" w14:textId="5207FA44" w:rsidR="00074133" w:rsidRDefault="00566F72" w:rsidP="00D31C3C">
      <w:pPr>
        <w:pStyle w:val="APAHeading1"/>
        <w:jc w:val="left"/>
        <w:rPr>
          <w:b w:val="0"/>
        </w:rPr>
      </w:pPr>
      <w:r>
        <w:rPr>
          <w:b w:val="0"/>
        </w:rPr>
        <w:lastRenderedPageBreak/>
        <w:t>Table 3</w:t>
      </w:r>
    </w:p>
    <w:p w14:paraId="3EAEC6A8" w14:textId="0AF91D7C" w:rsidR="00566F72" w:rsidRDefault="00566F72" w:rsidP="00D31C3C">
      <w:pPr>
        <w:pStyle w:val="APAHeading1"/>
        <w:jc w:val="left"/>
        <w:rPr>
          <w:b w:val="0"/>
        </w:rPr>
      </w:pPr>
    </w:p>
    <w:p w14:paraId="5D3F619E" w14:textId="44587750" w:rsidR="004B53FA" w:rsidRDefault="00074133">
      <w:pPr>
        <w:spacing w:after="160" w:line="259" w:lineRule="auto"/>
      </w:pPr>
      <w:r>
        <w:rPr>
          <w:i/>
        </w:rPr>
        <w:t xml:space="preserve">Note. </w:t>
      </w:r>
      <w:r>
        <w:t>Alpha was assumed to be .05 to determine significant or not.</w:t>
      </w:r>
      <w:r w:rsidR="004B53FA">
        <w:rPr>
          <w:b/>
        </w:rPr>
        <w:br w:type="page"/>
      </w:r>
    </w:p>
    <w:p w14:paraId="021442D2" w14:textId="6390D28C" w:rsidR="00E75938" w:rsidRDefault="004B53FA" w:rsidP="00811959">
      <w:pPr>
        <w:pStyle w:val="APAHeading1"/>
        <w:jc w:val="left"/>
        <w:rPr>
          <w:b w:val="0"/>
        </w:rPr>
      </w:pPr>
      <w:r>
        <w:rPr>
          <w:b w:val="0"/>
          <w:i/>
        </w:rPr>
        <w:lastRenderedPageBreak/>
        <w:t>Figure 1</w:t>
      </w:r>
    </w:p>
    <w:p w14:paraId="45EA3121" w14:textId="387F7401" w:rsidR="00114C3A" w:rsidRDefault="002E0134" w:rsidP="00811959">
      <w:pPr>
        <w:pStyle w:val="APAHeading1"/>
        <w:jc w:val="left"/>
        <w:rPr>
          <w:b w:val="0"/>
        </w:rPr>
      </w:pPr>
      <w:r>
        <w:rPr>
          <w:b w:val="0"/>
        </w:rPr>
        <w:t>Observed effects versus simulated null effects.</w:t>
      </w:r>
    </w:p>
    <w:p w14:paraId="0C921359" w14:textId="77777777" w:rsidR="00114C3A" w:rsidRDefault="00114C3A">
      <w:pPr>
        <w:spacing w:after="160" w:line="259" w:lineRule="auto"/>
      </w:pPr>
      <w:r>
        <w:rPr>
          <w:b/>
        </w:rPr>
        <w:br w:type="page"/>
      </w:r>
    </w:p>
    <w:p w14:paraId="4BAC9FE8" w14:textId="5AFCEDA9" w:rsidR="004B53FA" w:rsidRDefault="00114C3A" w:rsidP="00811959">
      <w:pPr>
        <w:pStyle w:val="APAHeading1"/>
        <w:jc w:val="left"/>
        <w:rPr>
          <w:b w:val="0"/>
        </w:rPr>
      </w:pPr>
      <w:r>
        <w:rPr>
          <w:b w:val="0"/>
          <w:i/>
        </w:rPr>
        <w:lastRenderedPageBreak/>
        <w:t>Figure 2</w:t>
      </w:r>
    </w:p>
    <w:p w14:paraId="221A12FF" w14:textId="364EBB4C" w:rsidR="00114C3A" w:rsidRPr="00114C3A" w:rsidRDefault="00114C3A" w:rsidP="00811959">
      <w:pPr>
        <w:pStyle w:val="APAHeading1"/>
        <w:jc w:val="left"/>
        <w:rPr>
          <w:b w:val="0"/>
        </w:rPr>
      </w:pPr>
      <w:r>
        <w:rPr>
          <w:b w:val="0"/>
        </w:rPr>
        <w:t xml:space="preserve">Visual depiction of power simulations of Fisher tests. Thick line indicates the </w:t>
      </w:r>
    </w:p>
    <w:sectPr w:rsidR="00114C3A" w:rsidRPr="00114C3A" w:rsidSect="005B642A">
      <w:headerReference w:type="default" r:id="rId20"/>
      <w:headerReference w:type="first" r:id="rId21"/>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842D59E" w14:textId="730EBF50" w:rsidR="009B50B0" w:rsidRDefault="009B50B0">
      <w:pPr>
        <w:pStyle w:val="CommentText"/>
      </w:pPr>
      <w:r>
        <w:rPr>
          <w:rStyle w:val="CommentReference"/>
        </w:rPr>
        <w:annotationRef/>
      </w:r>
      <w:r>
        <w:t>General notes:</w:t>
      </w:r>
    </w:p>
    <w:p w14:paraId="1DDAEEFA" w14:textId="633BC347" w:rsidR="009B50B0" w:rsidRDefault="009B50B0">
      <w:pPr>
        <w:pStyle w:val="CommentText"/>
      </w:pPr>
      <w:r>
        <w:t xml:space="preserve">-Footnotes will be made </w:t>
      </w:r>
      <w:proofErr w:type="spellStart"/>
      <w:r>
        <w:t>APA</w:t>
      </w:r>
      <w:proofErr w:type="spellEnd"/>
      <w:r>
        <w:t xml:space="preserve"> at the end</w:t>
      </w:r>
    </w:p>
    <w:p w14:paraId="17CE5FBE" w14:textId="31E340E0" w:rsidR="009B50B0" w:rsidRDefault="009B50B0">
      <w:pPr>
        <w:pStyle w:val="CommentText"/>
      </w:pPr>
      <w:r>
        <w:t xml:space="preserve">-This is </w:t>
      </w:r>
      <w:proofErr w:type="spellStart"/>
      <w:r>
        <w:t>masterthesis</w:t>
      </w:r>
      <w:proofErr w:type="spellEnd"/>
      <w:r>
        <w:t xml:space="preserve"> version, Marcel and </w:t>
      </w:r>
      <w:proofErr w:type="spellStart"/>
      <w:r>
        <w:t>Jelte</w:t>
      </w:r>
      <w:proofErr w:type="spellEnd"/>
      <w:r>
        <w:t xml:space="preserve"> will be added afterwards</w:t>
      </w:r>
    </w:p>
    <w:p w14:paraId="286DA8D3" w14:textId="18B345E1" w:rsidR="009B50B0" w:rsidRDefault="009B50B0">
      <w:pPr>
        <w:pStyle w:val="CommentText"/>
      </w:pPr>
      <w:r>
        <w:t>-I already write in we form to prelude this.</w:t>
      </w:r>
    </w:p>
  </w:comment>
  <w:comment w:id="1" w:author="MarinovanZelst" w:date="2014-04-29T20:34:00Z" w:initials="M">
    <w:p w14:paraId="07090ED0" w14:textId="5C2496C5" w:rsidR="00BA50A7" w:rsidRPr="00BA50A7" w:rsidRDefault="00BA50A7">
      <w:pPr>
        <w:pStyle w:val="CommentText"/>
        <w:rPr>
          <w:lang w:val="nl-NL"/>
        </w:rPr>
      </w:pPr>
      <w:r>
        <w:rPr>
          <w:rStyle w:val="CommentReference"/>
        </w:rPr>
        <w:annotationRef/>
      </w:r>
      <w:r w:rsidRPr="00BA50A7">
        <w:rPr>
          <w:lang w:val="nl-NL"/>
        </w:rPr>
        <w:t>Zeker eerste stuk komt op mij hard over (wat misschien nodig is), terwijl je daarna alleen met voorbeeld over SEM aankomt, terwijl je daarbij veel buiten beschouwing laat.</w:t>
      </w:r>
      <w:r>
        <w:rPr>
          <w:lang w:val="nl-NL"/>
        </w:rPr>
        <w:t xml:space="preserve"> Misschien suggestie om ook met referentie over het hele spectrum van hypothese toetsen aan te komen?</w:t>
      </w:r>
    </w:p>
  </w:comment>
  <w:comment w:id="2" w:author="Chris Hartgerink" w:date="2014-04-29T21:33:00Z" w:initials="CH">
    <w:p w14:paraId="6867FEC3" w14:textId="302AE75C" w:rsidR="008C5B0B" w:rsidRDefault="008C5B0B">
      <w:pPr>
        <w:pStyle w:val="CommentText"/>
      </w:pPr>
      <w:r>
        <w:rPr>
          <w:rStyle w:val="CommentReference"/>
        </w:rPr>
        <w:annotationRef/>
      </w:r>
      <w:r>
        <w:t xml:space="preserve">Thanks, added a nuance to the three points to indicate that I do not intend for this to sound devastating. Also added a citation for </w:t>
      </w:r>
      <w:proofErr w:type="spellStart"/>
      <w:r>
        <w:t>htis</w:t>
      </w:r>
      <w:proofErr w:type="spellEnd"/>
    </w:p>
  </w:comment>
  <w:comment w:id="8" w:author="MarinovanZelst" w:date="2014-04-29T20:35:00Z" w:initials="M">
    <w:p w14:paraId="3E72F995" w14:textId="62CA1E5B" w:rsidR="00AD5FA3" w:rsidRDefault="00AD5FA3">
      <w:pPr>
        <w:pStyle w:val="CommentText"/>
      </w:pPr>
      <w:r>
        <w:rPr>
          <w:rStyle w:val="CommentReference"/>
        </w:rPr>
        <w:annotationRef/>
      </w:r>
      <w:r>
        <w:t>Social psychology only; try to include other fields as well.</w:t>
      </w:r>
    </w:p>
  </w:comment>
  <w:comment w:id="9" w:author="Chris Hartgerink" w:date="2014-04-29T21:34:00Z" w:initials="CH">
    <w:p w14:paraId="78FA72AF" w14:textId="7C1DD2AF" w:rsidR="008C5B0B" w:rsidRDefault="008C5B0B">
      <w:pPr>
        <w:pStyle w:val="CommentText"/>
      </w:pPr>
      <w:r>
        <w:rPr>
          <w:rStyle w:val="CommentReference"/>
        </w:rPr>
        <w:annotationRef/>
      </w:r>
      <w:r>
        <w:t xml:space="preserve">Focus is on psychology, and this is across psychology (although I agree that this is mostly </w:t>
      </w:r>
      <w:proofErr w:type="spellStart"/>
      <w:r>
        <w:t>socpsy</w:t>
      </w:r>
      <w:proofErr w:type="spellEnd"/>
      <w:r>
        <w:t xml:space="preserve">) </w:t>
      </w:r>
    </w:p>
  </w:comment>
  <w:comment w:id="13" w:author="MarinovanZelst" w:date="2014-04-29T20:37:00Z" w:initials="M">
    <w:p w14:paraId="0B1CC15D" w14:textId="3ECC0091" w:rsidR="008B1BAA" w:rsidRDefault="008B1BAA">
      <w:pPr>
        <w:pStyle w:val="CommentText"/>
      </w:pPr>
      <w:r>
        <w:rPr>
          <w:rStyle w:val="CommentReference"/>
        </w:rPr>
        <w:annotationRef/>
      </w:r>
      <w:r>
        <w:t>So the need for innovative results comes from high rejection rates? Probably other way around, but this is how I read it.</w:t>
      </w:r>
    </w:p>
  </w:comment>
  <w:comment w:id="14" w:author="Chris Hartgerink" w:date="2014-04-29T21:35:00Z" w:initials="CH">
    <w:p w14:paraId="60AFEA95" w14:textId="6A08BA1B" w:rsidR="008C5B0B" w:rsidRDefault="008C5B0B">
      <w:pPr>
        <w:pStyle w:val="CommentText"/>
      </w:pPr>
      <w:r>
        <w:rPr>
          <w:rStyle w:val="CommentReference"/>
        </w:rPr>
        <w:annotationRef/>
      </w:r>
      <w:proofErr w:type="gramStart"/>
      <w:r>
        <w:t>Touché ,</w:t>
      </w:r>
      <w:proofErr w:type="gramEnd"/>
      <w:r>
        <w:t xml:space="preserve"> the rejection rates make the argument awkward. Adjusted this.</w:t>
      </w:r>
    </w:p>
  </w:comment>
  <w:comment w:id="17" w:author="MarinovanZelst" w:date="2014-04-29T20:38:00Z" w:initials="M">
    <w:p w14:paraId="549B692F" w14:textId="645EEEBE" w:rsidR="00715B3C" w:rsidRDefault="00715B3C">
      <w:pPr>
        <w:pStyle w:val="CommentText"/>
      </w:pPr>
      <w:r>
        <w:rPr>
          <w:rStyle w:val="CommentReference"/>
        </w:rPr>
        <w:annotationRef/>
      </w:r>
      <w:proofErr w:type="spellStart"/>
      <w:r>
        <w:t>Mehh</w:t>
      </w:r>
      <w:proofErr w:type="spellEnd"/>
      <w:r>
        <w:t>. But can’</w:t>
      </w:r>
      <w:r w:rsidR="002750A7">
        <w:t xml:space="preserve">t come up with something myself, </w:t>
      </w:r>
      <w:proofErr w:type="spellStart"/>
      <w:r w:rsidR="002750A7">
        <w:t>scusi</w:t>
      </w:r>
      <w:proofErr w:type="spellEnd"/>
      <w:r w:rsidR="002750A7">
        <w:t>.</w:t>
      </w:r>
    </w:p>
  </w:comment>
  <w:comment w:id="18" w:author="Chris Hartgerink" w:date="2014-04-29T21:40:00Z" w:initials="CH">
    <w:p w14:paraId="7F42CCC6" w14:textId="3E90446B" w:rsidR="00EC3B18" w:rsidRDefault="00EC3B18">
      <w:pPr>
        <w:pStyle w:val="CommentText"/>
      </w:pPr>
      <w:r>
        <w:rPr>
          <w:rStyle w:val="CommentReference"/>
        </w:rPr>
        <w:annotationRef/>
      </w:r>
      <w:r>
        <w:t>Sounds fine to me, but thanks for the goat sound.</w:t>
      </w:r>
    </w:p>
  </w:comment>
  <w:comment w:id="21" w:author="MarinovanZelst" w:date="2014-04-29T20:42:00Z" w:initials="M">
    <w:p w14:paraId="45BBF883" w14:textId="218CC990" w:rsidR="000A7496" w:rsidRDefault="000A7496">
      <w:pPr>
        <w:pStyle w:val="CommentText"/>
      </w:pPr>
      <w:r>
        <w:rPr>
          <w:rStyle w:val="CommentReference"/>
        </w:rPr>
        <w:annotationRef/>
      </w:r>
      <w:r w:rsidR="00890085">
        <w:t>‘So what?’-feeling arises.</w:t>
      </w:r>
      <w:r w:rsidR="009C286C">
        <w:t xml:space="preserve"> Sentence appears to be somewhat not related to sentence before or after this one.</w:t>
      </w:r>
    </w:p>
  </w:comment>
  <w:comment w:id="22" w:author="Chris Hartgerink" w:date="2014-04-29T21:40:00Z" w:initials="CH">
    <w:p w14:paraId="3C75556F" w14:textId="007763F8" w:rsidR="00EC3B18" w:rsidRDefault="00EC3B18">
      <w:pPr>
        <w:pStyle w:val="CommentText"/>
      </w:pPr>
      <w:r>
        <w:rPr>
          <w:rStyle w:val="CommentReference"/>
        </w:rPr>
        <w:annotationRef/>
      </w:r>
      <w:r>
        <w:t>Re-ordered the sentences, should be clear now.</w:t>
      </w:r>
    </w:p>
  </w:comment>
  <w:comment w:id="29" w:author="MarinovanZelst" w:date="2014-04-29T20:47:00Z" w:initials="M">
    <w:p w14:paraId="1A17E152" w14:textId="0BDDE156" w:rsidR="00EA5571" w:rsidRDefault="00EA5571">
      <w:pPr>
        <w:pStyle w:val="CommentText"/>
      </w:pPr>
      <w:r>
        <w:rPr>
          <w:rStyle w:val="CommentReference"/>
        </w:rPr>
        <w:annotationRef/>
      </w:r>
      <w:r>
        <w:t>General comments:   1) perhaps an overload of citations, as discussed.</w:t>
      </w:r>
    </w:p>
    <w:p w14:paraId="13ED74BC" w14:textId="1EDA1D99" w:rsidR="00EA5571" w:rsidRDefault="00EA5571">
      <w:pPr>
        <w:pStyle w:val="CommentText"/>
      </w:pPr>
      <w:r>
        <w:t>2) Your focus is on false negatives 40% of your intro focuses on false positives. Perhaps change that ratio a little bit and get the focus faster to false negatives, as this is the message that you want to send. People get confused easily.</w:t>
      </w:r>
    </w:p>
    <w:p w14:paraId="2747F3D3" w14:textId="4EAD4472" w:rsidR="00EA5571" w:rsidRDefault="00EA5571">
      <w:pPr>
        <w:pStyle w:val="CommentText"/>
      </w:pPr>
      <w:r>
        <w:t>3) Intelligent writing, me like!</w:t>
      </w:r>
    </w:p>
  </w:comment>
  <w:comment w:id="30" w:author="Chris Hartgerink" w:date="2014-04-29T21:41:00Z" w:initials="CH">
    <w:p w14:paraId="3F9D8973" w14:textId="2A3DE944" w:rsidR="00EC3B18" w:rsidRDefault="00EC3B18">
      <w:pPr>
        <w:pStyle w:val="CommentText"/>
      </w:pPr>
      <w:r>
        <w:rPr>
          <w:rStyle w:val="CommentReference"/>
        </w:rPr>
        <w:annotationRef/>
      </w:r>
      <w:r>
        <w:t>Thanks for the comments.</w:t>
      </w:r>
    </w:p>
    <w:p w14:paraId="61EF0920" w14:textId="40E25E81" w:rsidR="00EC3B18" w:rsidRDefault="00EC3B18" w:rsidP="00EC3B18">
      <w:pPr>
        <w:pStyle w:val="CommentText"/>
        <w:numPr>
          <w:ilvl w:val="0"/>
          <w:numId w:val="8"/>
        </w:numPr>
      </w:pPr>
      <w:r>
        <w:t xml:space="preserve"> Acknowledged.</w:t>
      </w:r>
    </w:p>
    <w:p w14:paraId="2540C56B" w14:textId="0EA5A5D9" w:rsidR="00EC3B18" w:rsidRDefault="00EC3B18" w:rsidP="00EC3B18">
      <w:pPr>
        <w:pStyle w:val="CommentText"/>
        <w:numPr>
          <w:ilvl w:val="0"/>
          <w:numId w:val="8"/>
        </w:numPr>
      </w:pPr>
      <w:r>
        <w:t xml:space="preserve"> I see this as indicative of the relative lack of discussion on false negatives, but acknowledged and see if I might cut somewhere.</w:t>
      </w:r>
    </w:p>
    <w:p w14:paraId="43B4EAEF" w14:textId="2A4BE878" w:rsidR="00EC3B18" w:rsidRDefault="00EC3B18" w:rsidP="00EC3B18">
      <w:pPr>
        <w:pStyle w:val="CommentText"/>
        <w:numPr>
          <w:ilvl w:val="0"/>
          <w:numId w:val="8"/>
        </w:numPr>
      </w:pPr>
      <w:r>
        <w:t xml:space="preserve"> </w:t>
      </w:r>
      <w:r>
        <w:sym w:font="Wingdings" w:char="F04A"/>
      </w:r>
    </w:p>
  </w:comment>
  <w:comment w:id="31" w:author="Chris Hartgerink" w:date="2014-04-28T17:49:00Z" w:initials="CH">
    <w:p w14:paraId="476D95BD" w14:textId="339895D4" w:rsidR="007F6714" w:rsidRDefault="007F6714">
      <w:pPr>
        <w:pStyle w:val="CommentText"/>
      </w:pPr>
      <w:r>
        <w:rPr>
          <w:rStyle w:val="CommentReference"/>
        </w:rPr>
        <w:annotationRef/>
      </w:r>
      <w:r>
        <w:t>Included but data is not yet collected.</w:t>
      </w:r>
    </w:p>
  </w:comment>
  <w:comment w:id="32" w:author="Chris Hartgerink" w:date="2014-04-28T18:17:00Z" w:initials="CH">
    <w:p w14:paraId="6160C6F2" w14:textId="6AAED7CC" w:rsidR="00222973" w:rsidRDefault="00222973">
      <w:pPr>
        <w:pStyle w:val="CommentText"/>
      </w:pPr>
      <w:r>
        <w:rPr>
          <w:rStyle w:val="CommentReference"/>
        </w:rPr>
        <w:annotationRef/>
      </w:r>
      <w:r>
        <w:t>Do not forget</w:t>
      </w:r>
    </w:p>
  </w:comment>
  <w:comment w:id="33" w:author="Chris Hartgerink" w:date="2014-04-28T16:44:00Z" w:initials="CH">
    <w:p w14:paraId="47840EC9" w14:textId="70ECA79C" w:rsidR="00E943BA" w:rsidRDefault="00E943BA">
      <w:pPr>
        <w:pStyle w:val="CommentText"/>
      </w:pPr>
      <w:r>
        <w:rPr>
          <w:rStyle w:val="CommentReference"/>
        </w:rPr>
        <w:annotationRef/>
      </w:r>
      <w:r>
        <w:t>Possibly more? Have to determine this before all data is collected</w:t>
      </w:r>
    </w:p>
  </w:comment>
  <w:comment w:id="34" w:author="Chris Hartgerink" w:date="2014-04-20T17:50:00Z" w:initials="CH">
    <w:p w14:paraId="35EEB447" w14:textId="7CB36ABC" w:rsidR="009B50B0" w:rsidRDefault="009B50B0">
      <w:pPr>
        <w:pStyle w:val="CommentText"/>
      </w:pPr>
      <w:r>
        <w:rPr>
          <w:rStyle w:val="CommentReference"/>
        </w:rPr>
        <w:annotationRef/>
      </w:r>
      <w:r>
        <w:t xml:space="preserve">Don’t know how to call it so just </w:t>
      </w:r>
      <w:proofErr w:type="spellStart"/>
      <w:r>
        <w:t>XXXX’ed</w:t>
      </w:r>
      <w:proofErr w:type="spellEnd"/>
      <w:r>
        <w:t xml:space="preserve"> it</w:t>
      </w:r>
    </w:p>
  </w:comment>
  <w:comment w:id="35" w:author="Chris Hartgerink" w:date="2014-04-20T15:56:00Z" w:initials="CH">
    <w:p w14:paraId="4CD68058" w14:textId="1B009617" w:rsidR="009B50B0" w:rsidRDefault="009B50B0">
      <w:pPr>
        <w:pStyle w:val="CommentText"/>
      </w:pPr>
      <w:r>
        <w:rPr>
          <w:rStyle w:val="CommentReference"/>
        </w:rPr>
        <w:annotationRef/>
      </w:r>
      <w:r>
        <w:t>I just randomly wrote this, need (marcel) to check this</w:t>
      </w:r>
    </w:p>
  </w:comment>
  <w:comment w:id="36" w:author="Chris Hartgerink" w:date="2014-04-21T14:22:00Z" w:initials="CH">
    <w:p w14:paraId="7977451C" w14:textId="618857CC" w:rsidR="009B50B0" w:rsidRDefault="009B50B0">
      <w:pPr>
        <w:pStyle w:val="CommentText"/>
      </w:pPr>
      <w:r>
        <w:rPr>
          <w:rStyle w:val="CommentReference"/>
        </w:rPr>
        <w:annotationRef/>
      </w:r>
      <w:r>
        <w:t>Add figure?</w:t>
      </w:r>
    </w:p>
  </w:comment>
  <w:comment w:id="37" w:author="Chris Hartgerink" w:date="2014-04-21T17:36:00Z" w:initials="CH">
    <w:p w14:paraId="0B7F2F96" w14:textId="10E58F97" w:rsidR="009B50B0" w:rsidRDefault="009B50B0">
      <w:pPr>
        <w:pStyle w:val="CommentText"/>
      </w:pPr>
      <w:r>
        <w:rPr>
          <w:rStyle w:val="CommentReference"/>
        </w:rPr>
        <w:annotationRef/>
      </w:r>
      <w:r>
        <w:t>Definitely needs summary figures</w:t>
      </w:r>
    </w:p>
  </w:comment>
  <w:comment w:id="38" w:author="Chris Hartgerink" w:date="2014-04-21T15:05:00Z" w:initials="CH">
    <w:p w14:paraId="542F9739" w14:textId="4EA66D0C" w:rsidR="009B50B0" w:rsidRDefault="009B50B0">
      <w:pPr>
        <w:pStyle w:val="CommentText"/>
      </w:pPr>
      <w:r>
        <w:rPr>
          <w:rStyle w:val="CommentReference"/>
        </w:rPr>
        <w:annotationRef/>
      </w:r>
      <w:r>
        <w:t>Wrote this based on pilot study</w:t>
      </w:r>
    </w:p>
  </w:comment>
  <w:comment w:id="39" w:author="Chris Hartgerink" w:date="2014-04-20T11:50:00Z" w:initials="CH">
    <w:p w14:paraId="27846E98" w14:textId="1BA473D4" w:rsidR="009B50B0" w:rsidRDefault="009B50B0">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DA8D3" w15:done="0"/>
  <w15:commentEx w15:paraId="07090ED0" w15:done="0"/>
  <w15:commentEx w15:paraId="6867FEC3" w15:paraIdParent="07090ED0" w15:done="0"/>
  <w15:commentEx w15:paraId="3E72F995" w15:done="0"/>
  <w15:commentEx w15:paraId="78FA72AF" w15:paraIdParent="3E72F995" w15:done="0"/>
  <w15:commentEx w15:paraId="0B1CC15D" w15:done="0"/>
  <w15:commentEx w15:paraId="60AFEA95" w15:paraIdParent="0B1CC15D" w15:done="0"/>
  <w15:commentEx w15:paraId="549B692F" w15:done="0"/>
  <w15:commentEx w15:paraId="7F42CCC6" w15:paraIdParent="549B692F" w15:done="0"/>
  <w15:commentEx w15:paraId="45BBF883" w15:done="0"/>
  <w15:commentEx w15:paraId="3C75556F" w15:paraIdParent="45BBF883" w15:done="0"/>
  <w15:commentEx w15:paraId="2747F3D3" w15:done="0"/>
  <w15:commentEx w15:paraId="43B4EAEF" w15:paraIdParent="2747F3D3" w15:done="0"/>
  <w15:commentEx w15:paraId="476D95BD" w15:done="0"/>
  <w15:commentEx w15:paraId="6160C6F2" w15:done="0"/>
  <w15:commentEx w15:paraId="47840EC9" w15:done="0"/>
  <w15:commentEx w15:paraId="35EEB447" w15:done="0"/>
  <w15:commentEx w15:paraId="4CD68058" w15:done="0"/>
  <w15:commentEx w15:paraId="7977451C" w15:done="0"/>
  <w15:commentEx w15:paraId="0B7F2F96" w15:done="0"/>
  <w15:commentEx w15:paraId="542F9739" w15:done="0"/>
  <w15:commentEx w15:paraId="27846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D0E4B" w14:textId="77777777" w:rsidR="00DF0CE8" w:rsidRDefault="00DF0CE8" w:rsidP="00B36576">
      <w:r>
        <w:separator/>
      </w:r>
    </w:p>
  </w:endnote>
  <w:endnote w:type="continuationSeparator" w:id="0">
    <w:p w14:paraId="0DACCFB3" w14:textId="77777777" w:rsidR="00DF0CE8" w:rsidRDefault="00DF0CE8" w:rsidP="00B36576">
      <w:r>
        <w:continuationSeparator/>
      </w:r>
    </w:p>
  </w:endnote>
  <w:endnote w:type="continuationNotice" w:id="1">
    <w:p w14:paraId="1AF5239D" w14:textId="77777777" w:rsidR="00DF0CE8" w:rsidRDefault="00DF0CE8"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71498" w14:textId="77777777" w:rsidR="00DF0CE8" w:rsidRDefault="00DF0CE8" w:rsidP="00B36576">
      <w:r>
        <w:separator/>
      </w:r>
    </w:p>
  </w:footnote>
  <w:footnote w:type="continuationSeparator" w:id="0">
    <w:p w14:paraId="2C769E51" w14:textId="77777777" w:rsidR="00DF0CE8" w:rsidRDefault="00DF0CE8" w:rsidP="00B36576">
      <w:r>
        <w:continuationSeparator/>
      </w:r>
    </w:p>
  </w:footnote>
  <w:footnote w:type="continuationNotice" w:id="1">
    <w:p w14:paraId="031720B2" w14:textId="77777777" w:rsidR="00DF0CE8" w:rsidRDefault="00DF0CE8" w:rsidP="00B36576"/>
  </w:footnote>
  <w:footnote w:id="2">
    <w:p w14:paraId="02AD193E" w14:textId="0AC81656" w:rsidR="009B50B0" w:rsidRPr="002B3765" w:rsidRDefault="009B50B0">
      <w:pPr>
        <w:pStyle w:val="FootnoteText"/>
      </w:pPr>
      <w:r>
        <w:rPr>
          <w:rStyle w:val="FootnoteReference"/>
        </w:rPr>
        <w:footnoteRef/>
      </w:r>
      <w:r>
        <w:t xml:space="preserve"> This point hypothesis is commonly 0 (nil hypothesis), but </w:t>
      </w:r>
      <w:r w:rsidR="00B21BE5">
        <w:t>can be any point value</w:t>
      </w:r>
      <w:r>
        <w:t>.</w:t>
      </w:r>
    </w:p>
  </w:footnote>
  <w:footnote w:id="3">
    <w:p w14:paraId="3F37D83D" w14:textId="30F96A5C" w:rsidR="008D3556" w:rsidRPr="008D3556" w:rsidRDefault="008D3556">
      <w:pPr>
        <w:pStyle w:val="FootnoteText"/>
        <w:rPr>
          <w:lang w:val="nl-NL"/>
        </w:rPr>
      </w:pPr>
      <w:r>
        <w:rPr>
          <w:rStyle w:val="FootnoteReference"/>
        </w:rPr>
        <w:footnoteRef/>
      </w:r>
      <w:hyperlink r:id="rId1" w:history="1">
        <w:r w:rsidRPr="00002BC2">
          <w:rPr>
            <w:rStyle w:val="Hyperlink"/>
          </w:rPr>
          <w:t>https://</w:t>
        </w:r>
        <w:proofErr w:type="spellStart"/>
        <w:r w:rsidRPr="00002BC2">
          <w:rPr>
            <w:rStyle w:val="Hyperlink"/>
          </w:rPr>
          <w:t>osf.io</w:t>
        </w:r>
        <w:proofErr w:type="spellEnd"/>
        <w:r w:rsidRPr="00002BC2">
          <w:rPr>
            <w:rStyle w:val="Hyperlink"/>
          </w:rPr>
          <w:t>/</w:t>
        </w:r>
        <w:proofErr w:type="spellStart"/>
        <w:r w:rsidRPr="00002BC2">
          <w:rPr>
            <w:rStyle w:val="Hyperlink"/>
          </w:rPr>
          <w:t>dzrtf</w:t>
        </w:r>
        <w:proofErr w:type="spellEnd"/>
        <w:r w:rsidRPr="00002BC2">
          <w:rPr>
            <w:rStyle w:val="Hyperlink"/>
          </w:rPr>
          <w: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9B50B0" w:rsidRPr="00F0642F" w:rsidRDefault="009B50B0" w:rsidP="00B36576">
    <w:pPr>
      <w:pStyle w:val="Header"/>
    </w:pPr>
    <w:r>
      <w:t>TOO GOOD TO BE FALSE</w:t>
    </w:r>
    <w:r>
      <w:tab/>
    </w:r>
    <w:r>
      <w:tab/>
    </w:r>
    <w:r>
      <w:fldChar w:fldCharType="begin"/>
    </w:r>
    <w:r>
      <w:instrText xml:space="preserve"> PAGE  \* Arabic  \* MERGEFORMAT </w:instrText>
    </w:r>
    <w:r>
      <w:fldChar w:fldCharType="separate"/>
    </w:r>
    <w:r w:rsidR="00965581">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9B50B0" w:rsidRPr="00D00734" w:rsidRDefault="009B50B0" w:rsidP="00891E0E">
        <w:pPr>
          <w:pStyle w:val="Header"/>
          <w:jc w:val="right"/>
        </w:pPr>
        <w:r>
          <w:t>Running head: TOO GOOD TO BE FALSE</w:t>
        </w:r>
        <w:r>
          <w:tab/>
        </w:r>
        <w:r>
          <w:tab/>
        </w:r>
        <w:r>
          <w:fldChar w:fldCharType="begin"/>
        </w:r>
        <w:r>
          <w:instrText xml:space="preserve"> PAGE   \* MERGEFORMAT </w:instrText>
        </w:r>
        <w:r>
          <w:fldChar w:fldCharType="separate"/>
        </w:r>
        <w:r w:rsidR="00EC3B18">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7DF4E88"/>
    <w:multiLevelType w:val="hybridMultilevel"/>
    <w:tmpl w:val="5AEC9AAA"/>
    <w:lvl w:ilvl="0" w:tplc="0BC846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FE"/>
    <w:rsid w:val="0000251C"/>
    <w:rsid w:val="00002639"/>
    <w:rsid w:val="000033F6"/>
    <w:rsid w:val="000057C6"/>
    <w:rsid w:val="000101A2"/>
    <w:rsid w:val="00020EE7"/>
    <w:rsid w:val="0002229A"/>
    <w:rsid w:val="00023E98"/>
    <w:rsid w:val="00027320"/>
    <w:rsid w:val="000323D8"/>
    <w:rsid w:val="000349B7"/>
    <w:rsid w:val="00040C3D"/>
    <w:rsid w:val="00041191"/>
    <w:rsid w:val="0005344D"/>
    <w:rsid w:val="00061387"/>
    <w:rsid w:val="00064844"/>
    <w:rsid w:val="00071362"/>
    <w:rsid w:val="000720A5"/>
    <w:rsid w:val="00074133"/>
    <w:rsid w:val="000777D0"/>
    <w:rsid w:val="00087315"/>
    <w:rsid w:val="00091580"/>
    <w:rsid w:val="000943AE"/>
    <w:rsid w:val="00096D94"/>
    <w:rsid w:val="000A322E"/>
    <w:rsid w:val="000A392E"/>
    <w:rsid w:val="000A40A1"/>
    <w:rsid w:val="000A446D"/>
    <w:rsid w:val="000A7496"/>
    <w:rsid w:val="000C3870"/>
    <w:rsid w:val="000C3C53"/>
    <w:rsid w:val="000D0F0E"/>
    <w:rsid w:val="000D567C"/>
    <w:rsid w:val="000E2487"/>
    <w:rsid w:val="000E3E15"/>
    <w:rsid w:val="000E4058"/>
    <w:rsid w:val="000F346C"/>
    <w:rsid w:val="000F425D"/>
    <w:rsid w:val="00100B00"/>
    <w:rsid w:val="001012EA"/>
    <w:rsid w:val="00114C3A"/>
    <w:rsid w:val="0011653B"/>
    <w:rsid w:val="0012326E"/>
    <w:rsid w:val="00124F18"/>
    <w:rsid w:val="00126E53"/>
    <w:rsid w:val="001322BA"/>
    <w:rsid w:val="0013406A"/>
    <w:rsid w:val="001567C1"/>
    <w:rsid w:val="00163F71"/>
    <w:rsid w:val="00167784"/>
    <w:rsid w:val="0018274D"/>
    <w:rsid w:val="00182F52"/>
    <w:rsid w:val="00183377"/>
    <w:rsid w:val="00183CD5"/>
    <w:rsid w:val="00185DC9"/>
    <w:rsid w:val="0019058B"/>
    <w:rsid w:val="00190DD8"/>
    <w:rsid w:val="00191792"/>
    <w:rsid w:val="0019382B"/>
    <w:rsid w:val="001B28D4"/>
    <w:rsid w:val="001D2C1A"/>
    <w:rsid w:val="001D4817"/>
    <w:rsid w:val="001D5560"/>
    <w:rsid w:val="001E191B"/>
    <w:rsid w:val="001E2097"/>
    <w:rsid w:val="001F0DA9"/>
    <w:rsid w:val="001F1630"/>
    <w:rsid w:val="001F440F"/>
    <w:rsid w:val="001F48BE"/>
    <w:rsid w:val="00201603"/>
    <w:rsid w:val="00202185"/>
    <w:rsid w:val="002073FB"/>
    <w:rsid w:val="00207669"/>
    <w:rsid w:val="00212B83"/>
    <w:rsid w:val="00213024"/>
    <w:rsid w:val="00215399"/>
    <w:rsid w:val="002212C7"/>
    <w:rsid w:val="00222973"/>
    <w:rsid w:val="00223070"/>
    <w:rsid w:val="00224221"/>
    <w:rsid w:val="00224D6B"/>
    <w:rsid w:val="0022538A"/>
    <w:rsid w:val="00225750"/>
    <w:rsid w:val="00232392"/>
    <w:rsid w:val="00240572"/>
    <w:rsid w:val="00241FCD"/>
    <w:rsid w:val="00242A80"/>
    <w:rsid w:val="0024770B"/>
    <w:rsid w:val="00247770"/>
    <w:rsid w:val="0026739E"/>
    <w:rsid w:val="0027018D"/>
    <w:rsid w:val="002750A7"/>
    <w:rsid w:val="00275E1D"/>
    <w:rsid w:val="00276591"/>
    <w:rsid w:val="0029473B"/>
    <w:rsid w:val="002964CC"/>
    <w:rsid w:val="002A2271"/>
    <w:rsid w:val="002A7FB9"/>
    <w:rsid w:val="002B21A4"/>
    <w:rsid w:val="002B3765"/>
    <w:rsid w:val="002B5650"/>
    <w:rsid w:val="002C1995"/>
    <w:rsid w:val="002C30DE"/>
    <w:rsid w:val="002C66D4"/>
    <w:rsid w:val="002D6C48"/>
    <w:rsid w:val="002D75DE"/>
    <w:rsid w:val="002E0134"/>
    <w:rsid w:val="002F2637"/>
    <w:rsid w:val="002F34AB"/>
    <w:rsid w:val="002F45C3"/>
    <w:rsid w:val="002F6511"/>
    <w:rsid w:val="00315542"/>
    <w:rsid w:val="00330272"/>
    <w:rsid w:val="00331BD2"/>
    <w:rsid w:val="003462DD"/>
    <w:rsid w:val="003549BA"/>
    <w:rsid w:val="00361456"/>
    <w:rsid w:val="003623B0"/>
    <w:rsid w:val="003658FB"/>
    <w:rsid w:val="003724CD"/>
    <w:rsid w:val="00382E41"/>
    <w:rsid w:val="0038523F"/>
    <w:rsid w:val="00392151"/>
    <w:rsid w:val="00392971"/>
    <w:rsid w:val="00393098"/>
    <w:rsid w:val="00395F8B"/>
    <w:rsid w:val="00397292"/>
    <w:rsid w:val="003A3647"/>
    <w:rsid w:val="003A3F16"/>
    <w:rsid w:val="003A5E7C"/>
    <w:rsid w:val="003A61E3"/>
    <w:rsid w:val="003A6A1D"/>
    <w:rsid w:val="003B0000"/>
    <w:rsid w:val="003B0ABB"/>
    <w:rsid w:val="003B7915"/>
    <w:rsid w:val="003D06B1"/>
    <w:rsid w:val="003E0C8D"/>
    <w:rsid w:val="003F0652"/>
    <w:rsid w:val="003F12F5"/>
    <w:rsid w:val="003F41DA"/>
    <w:rsid w:val="003F4454"/>
    <w:rsid w:val="00416049"/>
    <w:rsid w:val="004248DC"/>
    <w:rsid w:val="00427DDF"/>
    <w:rsid w:val="00431F68"/>
    <w:rsid w:val="0043364E"/>
    <w:rsid w:val="004338D3"/>
    <w:rsid w:val="00433A6C"/>
    <w:rsid w:val="004367CE"/>
    <w:rsid w:val="00437480"/>
    <w:rsid w:val="00463D1F"/>
    <w:rsid w:val="00463E57"/>
    <w:rsid w:val="00464754"/>
    <w:rsid w:val="00475450"/>
    <w:rsid w:val="004768B8"/>
    <w:rsid w:val="00483CE1"/>
    <w:rsid w:val="004927DE"/>
    <w:rsid w:val="004A0162"/>
    <w:rsid w:val="004A4F7A"/>
    <w:rsid w:val="004B4AB2"/>
    <w:rsid w:val="004B53FA"/>
    <w:rsid w:val="004B646B"/>
    <w:rsid w:val="004C7AA1"/>
    <w:rsid w:val="004D7E0A"/>
    <w:rsid w:val="004E0CB3"/>
    <w:rsid w:val="004E0FDA"/>
    <w:rsid w:val="004E4133"/>
    <w:rsid w:val="004E4453"/>
    <w:rsid w:val="004E4C69"/>
    <w:rsid w:val="004F2E51"/>
    <w:rsid w:val="004F4EF9"/>
    <w:rsid w:val="00504454"/>
    <w:rsid w:val="0051319D"/>
    <w:rsid w:val="005138D8"/>
    <w:rsid w:val="00515D9F"/>
    <w:rsid w:val="005203CE"/>
    <w:rsid w:val="00525689"/>
    <w:rsid w:val="00527402"/>
    <w:rsid w:val="00531DEC"/>
    <w:rsid w:val="00532287"/>
    <w:rsid w:val="00532CA1"/>
    <w:rsid w:val="00540D56"/>
    <w:rsid w:val="00541470"/>
    <w:rsid w:val="0054392D"/>
    <w:rsid w:val="005446DB"/>
    <w:rsid w:val="0054629A"/>
    <w:rsid w:val="00556363"/>
    <w:rsid w:val="005620EB"/>
    <w:rsid w:val="00562E3B"/>
    <w:rsid w:val="005636DC"/>
    <w:rsid w:val="0056505D"/>
    <w:rsid w:val="00566F72"/>
    <w:rsid w:val="00573371"/>
    <w:rsid w:val="0057388D"/>
    <w:rsid w:val="005839DA"/>
    <w:rsid w:val="005874BC"/>
    <w:rsid w:val="00587F54"/>
    <w:rsid w:val="00594680"/>
    <w:rsid w:val="0059583D"/>
    <w:rsid w:val="005A0B8F"/>
    <w:rsid w:val="005A1BFA"/>
    <w:rsid w:val="005A3B07"/>
    <w:rsid w:val="005B0D3B"/>
    <w:rsid w:val="005B55E2"/>
    <w:rsid w:val="005B6424"/>
    <w:rsid w:val="005B642A"/>
    <w:rsid w:val="005C1B76"/>
    <w:rsid w:val="005C3280"/>
    <w:rsid w:val="005C3510"/>
    <w:rsid w:val="005D19B7"/>
    <w:rsid w:val="005D7C67"/>
    <w:rsid w:val="005E3A10"/>
    <w:rsid w:val="005E6613"/>
    <w:rsid w:val="005F042D"/>
    <w:rsid w:val="005F0490"/>
    <w:rsid w:val="005F050F"/>
    <w:rsid w:val="005F1AE8"/>
    <w:rsid w:val="00602A83"/>
    <w:rsid w:val="0060350F"/>
    <w:rsid w:val="006143F8"/>
    <w:rsid w:val="00617861"/>
    <w:rsid w:val="00617B42"/>
    <w:rsid w:val="00621017"/>
    <w:rsid w:val="00623DE6"/>
    <w:rsid w:val="00642CEC"/>
    <w:rsid w:val="0064448B"/>
    <w:rsid w:val="00644C48"/>
    <w:rsid w:val="0065014D"/>
    <w:rsid w:val="00650AC6"/>
    <w:rsid w:val="0065167E"/>
    <w:rsid w:val="00651A02"/>
    <w:rsid w:val="00653807"/>
    <w:rsid w:val="006633D1"/>
    <w:rsid w:val="00663C7C"/>
    <w:rsid w:val="0066474E"/>
    <w:rsid w:val="00665EE8"/>
    <w:rsid w:val="00670BC2"/>
    <w:rsid w:val="00674B96"/>
    <w:rsid w:val="00675422"/>
    <w:rsid w:val="0067721F"/>
    <w:rsid w:val="00682227"/>
    <w:rsid w:val="00684C01"/>
    <w:rsid w:val="006918E3"/>
    <w:rsid w:val="006965ED"/>
    <w:rsid w:val="00697E1B"/>
    <w:rsid w:val="006A34AA"/>
    <w:rsid w:val="006B1469"/>
    <w:rsid w:val="006C2C95"/>
    <w:rsid w:val="006C3913"/>
    <w:rsid w:val="006C581C"/>
    <w:rsid w:val="006D1BA1"/>
    <w:rsid w:val="006D6FBC"/>
    <w:rsid w:val="006D7EF3"/>
    <w:rsid w:val="006E2C0F"/>
    <w:rsid w:val="006E39B0"/>
    <w:rsid w:val="006E748B"/>
    <w:rsid w:val="006E7D5E"/>
    <w:rsid w:val="006F0A2E"/>
    <w:rsid w:val="006F2E23"/>
    <w:rsid w:val="006F67D4"/>
    <w:rsid w:val="00715B3C"/>
    <w:rsid w:val="0072458C"/>
    <w:rsid w:val="00725FE9"/>
    <w:rsid w:val="00726C49"/>
    <w:rsid w:val="00727104"/>
    <w:rsid w:val="00730A42"/>
    <w:rsid w:val="00730D6E"/>
    <w:rsid w:val="00733D9A"/>
    <w:rsid w:val="00737921"/>
    <w:rsid w:val="0075215A"/>
    <w:rsid w:val="00752D29"/>
    <w:rsid w:val="0075696B"/>
    <w:rsid w:val="00771AFC"/>
    <w:rsid w:val="00772C88"/>
    <w:rsid w:val="007758C1"/>
    <w:rsid w:val="0078723D"/>
    <w:rsid w:val="007A0936"/>
    <w:rsid w:val="007A16A7"/>
    <w:rsid w:val="007A2503"/>
    <w:rsid w:val="007A6097"/>
    <w:rsid w:val="007B093D"/>
    <w:rsid w:val="007B14BD"/>
    <w:rsid w:val="007B32E9"/>
    <w:rsid w:val="007B40EB"/>
    <w:rsid w:val="007B60C8"/>
    <w:rsid w:val="007C7464"/>
    <w:rsid w:val="007D28B9"/>
    <w:rsid w:val="007D3CA1"/>
    <w:rsid w:val="007E2B91"/>
    <w:rsid w:val="007E2FC4"/>
    <w:rsid w:val="007E54AC"/>
    <w:rsid w:val="007F6714"/>
    <w:rsid w:val="008014CA"/>
    <w:rsid w:val="00804E5B"/>
    <w:rsid w:val="008068CA"/>
    <w:rsid w:val="00807648"/>
    <w:rsid w:val="00811959"/>
    <w:rsid w:val="00813414"/>
    <w:rsid w:val="008161D2"/>
    <w:rsid w:val="00825093"/>
    <w:rsid w:val="00830EA5"/>
    <w:rsid w:val="008355BE"/>
    <w:rsid w:val="00837392"/>
    <w:rsid w:val="008375F9"/>
    <w:rsid w:val="0084448B"/>
    <w:rsid w:val="00844EFF"/>
    <w:rsid w:val="008455D4"/>
    <w:rsid w:val="00854B17"/>
    <w:rsid w:val="00862302"/>
    <w:rsid w:val="00862F7B"/>
    <w:rsid w:val="00864E10"/>
    <w:rsid w:val="00867550"/>
    <w:rsid w:val="00870677"/>
    <w:rsid w:val="00870ED4"/>
    <w:rsid w:val="00876164"/>
    <w:rsid w:val="0088356C"/>
    <w:rsid w:val="008841E6"/>
    <w:rsid w:val="00885C40"/>
    <w:rsid w:val="00890085"/>
    <w:rsid w:val="00891E0E"/>
    <w:rsid w:val="008924CA"/>
    <w:rsid w:val="00895338"/>
    <w:rsid w:val="008A23AB"/>
    <w:rsid w:val="008A3632"/>
    <w:rsid w:val="008A3A85"/>
    <w:rsid w:val="008B1BAA"/>
    <w:rsid w:val="008B69EF"/>
    <w:rsid w:val="008B7416"/>
    <w:rsid w:val="008C2EA5"/>
    <w:rsid w:val="008C3D42"/>
    <w:rsid w:val="008C5B0B"/>
    <w:rsid w:val="008D27E5"/>
    <w:rsid w:val="008D3556"/>
    <w:rsid w:val="008D35C8"/>
    <w:rsid w:val="008D3E5F"/>
    <w:rsid w:val="008D6EBA"/>
    <w:rsid w:val="008D6EEA"/>
    <w:rsid w:val="008E511F"/>
    <w:rsid w:val="008F12CD"/>
    <w:rsid w:val="008F1A57"/>
    <w:rsid w:val="008F345C"/>
    <w:rsid w:val="008F52C7"/>
    <w:rsid w:val="008F5CD7"/>
    <w:rsid w:val="009053D5"/>
    <w:rsid w:val="00915716"/>
    <w:rsid w:val="00916608"/>
    <w:rsid w:val="009177F0"/>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7347"/>
    <w:rsid w:val="00955121"/>
    <w:rsid w:val="0096073E"/>
    <w:rsid w:val="00960C6E"/>
    <w:rsid w:val="009621E1"/>
    <w:rsid w:val="00965581"/>
    <w:rsid w:val="00970BB9"/>
    <w:rsid w:val="0098414F"/>
    <w:rsid w:val="00990811"/>
    <w:rsid w:val="009A4D6E"/>
    <w:rsid w:val="009B50B0"/>
    <w:rsid w:val="009C286C"/>
    <w:rsid w:val="009C5182"/>
    <w:rsid w:val="009C66C6"/>
    <w:rsid w:val="009D2229"/>
    <w:rsid w:val="009D2B94"/>
    <w:rsid w:val="009D4915"/>
    <w:rsid w:val="009D6A56"/>
    <w:rsid w:val="009D6F09"/>
    <w:rsid w:val="009E05F1"/>
    <w:rsid w:val="009E3514"/>
    <w:rsid w:val="009E36A4"/>
    <w:rsid w:val="009E56F7"/>
    <w:rsid w:val="009F4102"/>
    <w:rsid w:val="009F699A"/>
    <w:rsid w:val="00A00339"/>
    <w:rsid w:val="00A02FC8"/>
    <w:rsid w:val="00A03CE2"/>
    <w:rsid w:val="00A049E2"/>
    <w:rsid w:val="00A058B2"/>
    <w:rsid w:val="00A13135"/>
    <w:rsid w:val="00A1799A"/>
    <w:rsid w:val="00A539FE"/>
    <w:rsid w:val="00A53C16"/>
    <w:rsid w:val="00A55F9D"/>
    <w:rsid w:val="00A57078"/>
    <w:rsid w:val="00A57332"/>
    <w:rsid w:val="00A62884"/>
    <w:rsid w:val="00A663EE"/>
    <w:rsid w:val="00A86EC0"/>
    <w:rsid w:val="00A902DF"/>
    <w:rsid w:val="00A933F1"/>
    <w:rsid w:val="00A940A3"/>
    <w:rsid w:val="00AA4817"/>
    <w:rsid w:val="00AA6DCE"/>
    <w:rsid w:val="00AC5FB0"/>
    <w:rsid w:val="00AD2081"/>
    <w:rsid w:val="00AD3079"/>
    <w:rsid w:val="00AD5FA3"/>
    <w:rsid w:val="00AE41BD"/>
    <w:rsid w:val="00AF4829"/>
    <w:rsid w:val="00AF48D7"/>
    <w:rsid w:val="00AF695B"/>
    <w:rsid w:val="00AF7BD5"/>
    <w:rsid w:val="00AF7F16"/>
    <w:rsid w:val="00B13567"/>
    <w:rsid w:val="00B13900"/>
    <w:rsid w:val="00B1498F"/>
    <w:rsid w:val="00B1754B"/>
    <w:rsid w:val="00B21BE5"/>
    <w:rsid w:val="00B267B2"/>
    <w:rsid w:val="00B357C1"/>
    <w:rsid w:val="00B36576"/>
    <w:rsid w:val="00B50B7C"/>
    <w:rsid w:val="00B520CB"/>
    <w:rsid w:val="00B526D3"/>
    <w:rsid w:val="00B555B0"/>
    <w:rsid w:val="00B61253"/>
    <w:rsid w:val="00B639A9"/>
    <w:rsid w:val="00B715C7"/>
    <w:rsid w:val="00B73B8A"/>
    <w:rsid w:val="00B74AD4"/>
    <w:rsid w:val="00B75BAA"/>
    <w:rsid w:val="00B774F1"/>
    <w:rsid w:val="00B83079"/>
    <w:rsid w:val="00B85015"/>
    <w:rsid w:val="00B9097E"/>
    <w:rsid w:val="00B929A4"/>
    <w:rsid w:val="00B936F9"/>
    <w:rsid w:val="00B94DC8"/>
    <w:rsid w:val="00B96B5E"/>
    <w:rsid w:val="00BA1F1C"/>
    <w:rsid w:val="00BA50A7"/>
    <w:rsid w:val="00BA6A5C"/>
    <w:rsid w:val="00BB40B1"/>
    <w:rsid w:val="00BB6440"/>
    <w:rsid w:val="00BC6F8F"/>
    <w:rsid w:val="00BD425A"/>
    <w:rsid w:val="00BD6738"/>
    <w:rsid w:val="00BE54D7"/>
    <w:rsid w:val="00BE66EF"/>
    <w:rsid w:val="00C00D63"/>
    <w:rsid w:val="00C06BAF"/>
    <w:rsid w:val="00C36875"/>
    <w:rsid w:val="00C411E9"/>
    <w:rsid w:val="00C4525C"/>
    <w:rsid w:val="00C53305"/>
    <w:rsid w:val="00C55072"/>
    <w:rsid w:val="00C626C1"/>
    <w:rsid w:val="00C63A12"/>
    <w:rsid w:val="00C71334"/>
    <w:rsid w:val="00C75761"/>
    <w:rsid w:val="00C84C80"/>
    <w:rsid w:val="00C952D5"/>
    <w:rsid w:val="00C96C81"/>
    <w:rsid w:val="00CA36A7"/>
    <w:rsid w:val="00CA7F64"/>
    <w:rsid w:val="00CB4021"/>
    <w:rsid w:val="00CC6BA6"/>
    <w:rsid w:val="00CD5AB7"/>
    <w:rsid w:val="00CE1D2D"/>
    <w:rsid w:val="00CE55A2"/>
    <w:rsid w:val="00CF3040"/>
    <w:rsid w:val="00CF7071"/>
    <w:rsid w:val="00CF7244"/>
    <w:rsid w:val="00D00734"/>
    <w:rsid w:val="00D16785"/>
    <w:rsid w:val="00D17EE6"/>
    <w:rsid w:val="00D20E95"/>
    <w:rsid w:val="00D2168C"/>
    <w:rsid w:val="00D31C3C"/>
    <w:rsid w:val="00D4089B"/>
    <w:rsid w:val="00D57759"/>
    <w:rsid w:val="00D625D7"/>
    <w:rsid w:val="00D673AB"/>
    <w:rsid w:val="00D67985"/>
    <w:rsid w:val="00D701D3"/>
    <w:rsid w:val="00D80C59"/>
    <w:rsid w:val="00D82250"/>
    <w:rsid w:val="00D84BF9"/>
    <w:rsid w:val="00DB261F"/>
    <w:rsid w:val="00DD00A8"/>
    <w:rsid w:val="00DD4A27"/>
    <w:rsid w:val="00DD4A40"/>
    <w:rsid w:val="00DF0CE8"/>
    <w:rsid w:val="00DF2E95"/>
    <w:rsid w:val="00E0394F"/>
    <w:rsid w:val="00E0525C"/>
    <w:rsid w:val="00E06869"/>
    <w:rsid w:val="00E07E4F"/>
    <w:rsid w:val="00E14A3A"/>
    <w:rsid w:val="00E26D1D"/>
    <w:rsid w:val="00E2712E"/>
    <w:rsid w:val="00E27E53"/>
    <w:rsid w:val="00E332CE"/>
    <w:rsid w:val="00E34368"/>
    <w:rsid w:val="00E373E1"/>
    <w:rsid w:val="00E43E1A"/>
    <w:rsid w:val="00E44AAA"/>
    <w:rsid w:val="00E50C0E"/>
    <w:rsid w:val="00E71E6D"/>
    <w:rsid w:val="00E71F24"/>
    <w:rsid w:val="00E75223"/>
    <w:rsid w:val="00E75938"/>
    <w:rsid w:val="00E82693"/>
    <w:rsid w:val="00E84BAE"/>
    <w:rsid w:val="00E85BF3"/>
    <w:rsid w:val="00E860D4"/>
    <w:rsid w:val="00E865A4"/>
    <w:rsid w:val="00E86648"/>
    <w:rsid w:val="00E87647"/>
    <w:rsid w:val="00E943BA"/>
    <w:rsid w:val="00EA5571"/>
    <w:rsid w:val="00EA7C94"/>
    <w:rsid w:val="00EB37A0"/>
    <w:rsid w:val="00EC3B18"/>
    <w:rsid w:val="00EC6201"/>
    <w:rsid w:val="00EC755E"/>
    <w:rsid w:val="00ED288C"/>
    <w:rsid w:val="00ED306C"/>
    <w:rsid w:val="00ED3FD5"/>
    <w:rsid w:val="00ED52BF"/>
    <w:rsid w:val="00ED693F"/>
    <w:rsid w:val="00ED6C5B"/>
    <w:rsid w:val="00ED741A"/>
    <w:rsid w:val="00EE1505"/>
    <w:rsid w:val="00EE277F"/>
    <w:rsid w:val="00EE3C61"/>
    <w:rsid w:val="00EE725C"/>
    <w:rsid w:val="00EF1E71"/>
    <w:rsid w:val="00EF4359"/>
    <w:rsid w:val="00F014B0"/>
    <w:rsid w:val="00F0161D"/>
    <w:rsid w:val="00F105B6"/>
    <w:rsid w:val="00F11D6C"/>
    <w:rsid w:val="00F17ED4"/>
    <w:rsid w:val="00F20C1D"/>
    <w:rsid w:val="00F27596"/>
    <w:rsid w:val="00F27D2C"/>
    <w:rsid w:val="00F301F7"/>
    <w:rsid w:val="00F30975"/>
    <w:rsid w:val="00F3627F"/>
    <w:rsid w:val="00F42F47"/>
    <w:rsid w:val="00F44CFE"/>
    <w:rsid w:val="00F5292F"/>
    <w:rsid w:val="00F62BEE"/>
    <w:rsid w:val="00F6711F"/>
    <w:rsid w:val="00F6727C"/>
    <w:rsid w:val="00F81649"/>
    <w:rsid w:val="00F85A51"/>
    <w:rsid w:val="00F90E31"/>
    <w:rsid w:val="00F9313C"/>
    <w:rsid w:val="00F95475"/>
    <w:rsid w:val="00F962C5"/>
    <w:rsid w:val="00F965B6"/>
    <w:rsid w:val="00FA03C1"/>
    <w:rsid w:val="00FA46CD"/>
    <w:rsid w:val="00FB3485"/>
    <w:rsid w:val="00FB3F90"/>
    <w:rsid w:val="00FB62F1"/>
    <w:rsid w:val="00FB734C"/>
    <w:rsid w:val="00FC395E"/>
    <w:rsid w:val="00FC61B5"/>
    <w:rsid w:val="00FD1445"/>
    <w:rsid w:val="00FD21D0"/>
    <w:rsid w:val="00FD3A81"/>
    <w:rsid w:val="00FD62C5"/>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docId w15:val="{93C496F4-9ECE-4D04-9DF4-63606663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customStyle="1" w:styleId="PlainTable21">
    <w:name w:val="Plain Table 21"/>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oleObject" Target="embeddings/oleObject5.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FDE25-DACC-4677-9D4D-9D736AE5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16</Pages>
  <Words>11925</Words>
  <Characters>65592</Characters>
  <Application>Microsoft Office Word</Application>
  <DocSecurity>0</DocSecurity>
  <Lines>546</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266</cp:revision>
  <dcterms:created xsi:type="dcterms:W3CDTF">2014-02-16T19:37:00Z</dcterms:created>
  <dcterms:modified xsi:type="dcterms:W3CDTF">2014-04-29T19:50:00Z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
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37894" w14:textId="4F9F810F" w:rsidR="00A933F1" w:rsidRDefault="00A933F1" w:rsidP="002073FB">
      <w:pPr>
        <w:jc w:val="center"/>
      </w:pPr>
      <w:r>
        <w:t xml:space="preserve">Too Good to be False: </w:t>
      </w:r>
      <w:r w:rsidR="00F5292F">
        <w:t>Non-Significant Results Revisited</w:t>
      </w:r>
    </w:p>
    <w:p w14:paraId="4B3D2172" w14:textId="77777777" w:rsidR="00A049E2" w:rsidRPr="00A933F1" w:rsidRDefault="00A049E2" w:rsidP="002073FB">
      <w:pPr>
        <w:jc w:val="center"/>
      </w:pPr>
    </w:p>
    <w:p w14:paraId="6AD63EDF" w14:textId="52F10F66" w:rsidR="00F44CFE" w:rsidRPr="005874BC" w:rsidRDefault="00D00734" w:rsidP="002073FB">
      <w:pPr>
        <w:jc w:val="center"/>
      </w:pPr>
      <w:commentRangeStart w:id="0"/>
      <w:r w:rsidRPr="005874BC">
        <w:t xml:space="preserve">Chris H.J. </w:t>
      </w:r>
      <w:r w:rsidR="00F44CFE" w:rsidRPr="005874BC">
        <w:t>Hartgerink</w:t>
      </w:r>
      <w:r w:rsidR="00F44CFE" w:rsidRPr="005874BC">
        <w:rPr>
          <w:vertAlign w:val="superscript"/>
        </w:rPr>
        <w:t>1</w:t>
      </w:r>
      <w:commentRangeEnd w:id="0"/>
      <w:r w:rsidR="00FB3485">
        <w:rPr>
          <w:rStyle w:val="CommentReference"/>
        </w:rPr>
        <w:commentReference w:id="0"/>
      </w:r>
    </w:p>
    <w:p w14:paraId="396911AB" w14:textId="77777777" w:rsidR="00D00734" w:rsidRDefault="00F44CFE" w:rsidP="002073FB">
      <w:pPr>
        <w:jc w:val="center"/>
      </w:pPr>
      <w:r w:rsidRPr="00F70F0A">
        <w:rPr>
          <w:vertAlign w:val="superscript"/>
        </w:rPr>
        <w:t>1</w:t>
      </w:r>
      <w:r>
        <w:rPr>
          <w:vertAlign w:val="superscript"/>
        </w:rPr>
        <w:t xml:space="preserve"> </w:t>
      </w:r>
      <w:r w:rsidRPr="00F70F0A">
        <w:t>Tilburg University, the Netherlands</w:t>
      </w:r>
    </w:p>
    <w:p w14:paraId="004A12C5" w14:textId="77777777" w:rsidR="00D00734" w:rsidRDefault="00D00734" w:rsidP="002073FB">
      <w:pPr>
        <w:jc w:val="center"/>
      </w:pPr>
    </w:p>
    <w:p w14:paraId="36197570" w14:textId="3CD6F875" w:rsidR="00D00734" w:rsidRDefault="007A2503" w:rsidP="00B36576">
      <w:r>
        <w:t>WORD COUNT: XXXX</w:t>
      </w:r>
    </w:p>
    <w:p w14:paraId="44D556A4" w14:textId="64D50C14" w:rsidR="00D00734" w:rsidRDefault="00CA7F64" w:rsidP="00CA7F64">
      <w:pPr>
        <w:jc w:val="center"/>
      </w:pPr>
      <w:r>
        <w:t>Author note</w:t>
      </w:r>
      <w:r w:rsidR="00D00734">
        <w:t xml:space="preserve"> </w:t>
      </w:r>
    </w:p>
    <w:p w14:paraId="012AC27D" w14:textId="2109AFE7" w:rsidR="00BC6F8F" w:rsidRDefault="00BC6F8F" w:rsidP="00BC6F8F">
      <w:r>
        <w:t xml:space="preserve">This paper is version controlled and all research files are publicly available at </w:t>
      </w:r>
      <w:hyperlink r:id="rId10" w:history="1">
        <w:r w:rsidR="007D3CA1" w:rsidRPr="00002BC2">
          <w:rPr>
            <w:rStyle w:val="Hyperlink"/>
          </w:rPr>
          <w:t>https://osf.io/qpfnw/</w:t>
        </w:r>
      </w:hyperlink>
      <w:r w:rsidR="007D3CA1">
        <w:t>. Analysis code was pre-registered.</w:t>
      </w:r>
    </w:p>
    <w:p w14:paraId="3DC203F2" w14:textId="77777777" w:rsidR="00D00734" w:rsidRDefault="00D00734" w:rsidP="00B36576">
      <w:r>
        <w:br w:type="page"/>
      </w:r>
    </w:p>
    <w:p w14:paraId="571E36A0" w14:textId="77777777" w:rsidR="00D00734" w:rsidRDefault="00D00734" w:rsidP="006F0A2E">
      <w:pPr>
        <w:jc w:val="center"/>
      </w:pPr>
      <w:r>
        <w:lastRenderedPageBreak/>
        <w:t>Abstract</w:t>
      </w:r>
    </w:p>
    <w:p w14:paraId="134283FA" w14:textId="77777777" w:rsidR="00D00734" w:rsidRDefault="00D00734" w:rsidP="00B36576">
      <w:r>
        <w:t>*placeholder*</w:t>
      </w:r>
    </w:p>
    <w:p w14:paraId="629C0C4D" w14:textId="32B1D63F" w:rsidR="00F44CFE" w:rsidRPr="00D00734" w:rsidRDefault="00D00734" w:rsidP="00B36576">
      <w:r>
        <w:tab/>
      </w:r>
      <w:r>
        <w:rPr>
          <w:i/>
        </w:rPr>
        <w:t xml:space="preserve">Keywords: </w:t>
      </w:r>
      <w:r>
        <w:t xml:space="preserve">p-value, </w:t>
      </w:r>
      <w:r w:rsidR="00730D6E">
        <w:t>nhst</w:t>
      </w:r>
      <w:r>
        <w:t>, underpowered, effect size, fisher</w:t>
      </w:r>
      <w:r w:rsidRPr="00F70F0A">
        <w:t xml:space="preserve"> </w:t>
      </w:r>
      <w:r w:rsidR="00F44CFE" w:rsidRPr="00F70F0A">
        <w:br w:type="page"/>
      </w:r>
    </w:p>
    <w:p w14:paraId="6A9247C7" w14:textId="33DEAEE7" w:rsidR="00876164" w:rsidRDefault="00AA6DCE" w:rsidP="0019382B">
      <w:pPr>
        <w:jc w:val="center"/>
        <w:rPr>
          <w:b/>
        </w:rPr>
      </w:pPr>
      <w:r w:rsidRPr="00AA6DCE">
        <w:rPr>
          <w:b/>
        </w:rPr>
        <w:lastRenderedPageBreak/>
        <w:t xml:space="preserve">Too Good to be False: </w:t>
      </w:r>
      <w:commentRangeStart w:id="1"/>
      <w:r w:rsidR="00F5292F">
        <w:rPr>
          <w:b/>
        </w:rPr>
        <w:t xml:space="preserve">Non-Significant </w:t>
      </w:r>
      <w:commentRangeEnd w:id="1"/>
      <w:r w:rsidR="008E6F76">
        <w:rPr>
          <w:rStyle w:val="CommentReference"/>
        </w:rPr>
        <w:commentReference w:id="1"/>
      </w:r>
      <w:r w:rsidR="00F5292F">
        <w:rPr>
          <w:b/>
        </w:rPr>
        <w:t>Results Revisited</w:t>
      </w:r>
    </w:p>
    <w:p w14:paraId="700C1780" w14:textId="58EE2C12" w:rsidR="00F5292F" w:rsidRDefault="00124F18" w:rsidP="00F5292F">
      <w:pPr>
        <w:ind w:firstLine="567"/>
      </w:pPr>
      <w:commentRangeStart w:id="2"/>
      <w:r>
        <w:rPr>
          <w:i/>
        </w:rPr>
        <w:t>Scientific</w:t>
      </w:r>
      <w:r w:rsidRPr="00124F18">
        <w:t xml:space="preserve"> </w:t>
      </w:r>
      <w:commentRangeEnd w:id="2"/>
      <w:r w:rsidR="008E6F76">
        <w:rPr>
          <w:rStyle w:val="CommentReference"/>
        </w:rPr>
        <w:commentReference w:id="2"/>
      </w:r>
      <w:r w:rsidRPr="00124F18">
        <w:t>h</w:t>
      </w:r>
      <w:r>
        <w:t xml:space="preserve">ypothesis testing has become a well-accepted practice in the psychological sciences, as </w:t>
      </w:r>
      <w:r>
        <w:fldChar w:fldCharType="begin" w:fldLock="1"/>
      </w:r>
      <w:r w:rsidR="00B83079">
        <w:instrText>ADDIN CSL_CITATION { "citationItems" : [ { "id" : "ITEM-1", "itemData" : { "ISBN" : "0203994620", "author" : [ { "dropping-particle" : "", "family" : "Popper", "given" : "K", "non-dropping-particle" : "", "parse-names" : false, "suffix" : "" } ], "id" : "ITEM-1", "issued" : { "date-parts" : [ [ "1959" ] ] }, "publisher" : "Routledge", "publisher-place" : "London, United Kingdom", "title" : "The logic of scientific discovery", "type" : "book" }, "uris" : [ "http://www.mendeley.com/documents/?uuid=358e970a-875e-43f8-a6d1-a14e13fe1735" ] } ], "mendeley" : { "manualFormatting" : "Popper's (1959/2005)", "previouslyFormattedCitation" : "(Popper, 1959)" }, "properties" : { "noteIndex" : 0 }, "schema" : "https://github.com/citation-style-language/schema/raw/master/csl-citation.json" }</w:instrText>
      </w:r>
      <w:r>
        <w:fldChar w:fldCharType="separate"/>
      </w:r>
      <w:r>
        <w:rPr>
          <w:noProof/>
        </w:rPr>
        <w:t>Popper's</w:t>
      </w:r>
      <w:r w:rsidRPr="00124F18">
        <w:rPr>
          <w:noProof/>
        </w:rPr>
        <w:t xml:space="preserve"> </w:t>
      </w:r>
      <w:r>
        <w:rPr>
          <w:noProof/>
        </w:rPr>
        <w:t>(</w:t>
      </w:r>
      <w:r w:rsidRPr="00124F18">
        <w:rPr>
          <w:noProof/>
        </w:rPr>
        <w:t>1959</w:t>
      </w:r>
      <w:r>
        <w:rPr>
          <w:noProof/>
        </w:rPr>
        <w:t>/2005</w:t>
      </w:r>
      <w:r w:rsidRPr="00124F18">
        <w:rPr>
          <w:noProof/>
        </w:rPr>
        <w:t>)</w:t>
      </w:r>
      <w:r>
        <w:fldChar w:fldCharType="end"/>
      </w:r>
      <w:r>
        <w:t xml:space="preserve"> falsificationism has become deeply rooted in current day philosophy of science. Falsification serves as one of the main demarcating criteria of science, although it has its connotations </w:t>
      </w:r>
      <w:r>
        <w:fldChar w:fldCharType="begin" w:fldLock="1"/>
      </w:r>
      <w:r w:rsidR="00B83079">
        <w:instrText>ADDIN CSL_CITATION { "citationItems" : [ { "id" : "ITEM-1", "itemData" : { "author" : [ { "dropping-particle" : "", "family" : "Maxwell", "given" : "Nicholas", "non-dropping-particle" : "", "parse-names" : false, "suffix" : "" } ], "container-title" : "Philosophy of Science", "id" : "ITEM-1", "issued" : { "date-parts" : [ [ "1972" ] ] }, "page" : "131-152", "title" : "A Critique of Popper's Views on Scientific Method", "type" : "article-journal" }, "uris" : [ "http://www.mendeley.com/documents/?uuid=300d55db-cc5e-4634-9c8a-164558f6317a" ] } ], "mendeley" : { "previouslyFormattedCitation" : "(Maxwell, 1972)" }, "properties" : { "noteIndex" : 0 }, "schema" : "https://github.com/citation-style-language/schema/raw/master/csl-citation.json" }</w:instrText>
      </w:r>
      <w:r>
        <w:fldChar w:fldCharType="separate"/>
      </w:r>
      <w:r w:rsidRPr="00124F18">
        <w:rPr>
          <w:noProof/>
        </w:rPr>
        <w:t>(Maxwell, 1972)</w:t>
      </w:r>
      <w:r>
        <w:fldChar w:fldCharType="end"/>
      </w:r>
      <w:commentRangeStart w:id="3"/>
      <w:r>
        <w:t>.</w:t>
      </w:r>
      <w:commentRangeEnd w:id="3"/>
      <w:r w:rsidR="008E6F76">
        <w:rPr>
          <w:rStyle w:val="CommentReference"/>
        </w:rPr>
        <w:commentReference w:id="3"/>
      </w:r>
      <w:r>
        <w:t xml:space="preserve"> Nonetheless, scientific hypothesis testing </w:t>
      </w:r>
      <w:r w:rsidR="008E6F76">
        <w:softHyphen/>
      </w:r>
      <w:r>
        <w:t xml:space="preserve">heavily relies on the falsification property, and </w:t>
      </w:r>
      <w:r>
        <w:rPr>
          <w:i/>
        </w:rPr>
        <w:t xml:space="preserve">statistical </w:t>
      </w:r>
      <w:r>
        <w:t xml:space="preserve">hypothesis testing is borne out of </w:t>
      </w:r>
      <w:r>
        <w:rPr>
          <w:i/>
        </w:rPr>
        <w:t xml:space="preserve">scientific </w:t>
      </w:r>
      <w:r>
        <w:t>hypothesis tests</w:t>
      </w:r>
      <w:commentRangeStart w:id="4"/>
      <w:r>
        <w:t>.</w:t>
      </w:r>
      <w:commentRangeEnd w:id="4"/>
      <w:r w:rsidR="008E6F76">
        <w:rPr>
          <w:rStyle w:val="CommentReference"/>
        </w:rPr>
        <w:commentReference w:id="4"/>
      </w:r>
    </w:p>
    <w:p w14:paraId="5F35FBCB" w14:textId="342BD90D" w:rsidR="00B75BAA" w:rsidRDefault="00124F18" w:rsidP="00B75BAA">
      <w:pPr>
        <w:ind w:firstLine="567"/>
      </w:pPr>
      <w:r>
        <w:t>In</w:t>
      </w:r>
      <w:r w:rsidR="002B3765">
        <w:t xml:space="preserve"> quantitative research, </w:t>
      </w:r>
      <w:r w:rsidR="002B3765">
        <w:rPr>
          <w:i/>
        </w:rPr>
        <w:t xml:space="preserve">statistical </w:t>
      </w:r>
      <w:r w:rsidR="002B3765">
        <w:t>hypothesis tests are ubiquitous</w:t>
      </w:r>
      <w:r w:rsidR="0064448B">
        <w:t xml:space="preserve"> and required to implement </w:t>
      </w:r>
      <w:r w:rsidR="0064448B">
        <w:rPr>
          <w:i/>
        </w:rPr>
        <w:t xml:space="preserve">scientific </w:t>
      </w:r>
      <w:r w:rsidR="0064448B">
        <w:t>hypothesis testing, but these are not equal.</w:t>
      </w:r>
      <w:r w:rsidR="002B3765">
        <w:t xml:space="preserve"> </w:t>
      </w:r>
      <w:r w:rsidR="0064448B">
        <w:t>T</w:t>
      </w:r>
      <w:r w:rsidR="002B3765">
        <w:t xml:space="preserve">he most common </w:t>
      </w:r>
      <w:r w:rsidR="0064448B">
        <w:rPr>
          <w:i/>
        </w:rPr>
        <w:t xml:space="preserve">statistical </w:t>
      </w:r>
      <w:r w:rsidR="0064448B">
        <w:t xml:space="preserve">hypothesis tests are </w:t>
      </w:r>
      <w:r w:rsidR="002B3765">
        <w:t>Null</w:t>
      </w:r>
      <w:r w:rsidR="0064448B">
        <w:t xml:space="preserve"> Hypothesis Significance Tests</w:t>
      </w:r>
      <w:r>
        <w:t xml:space="preserve"> </w:t>
      </w:r>
      <w:r w:rsidR="002B3765">
        <w:t>(</w:t>
      </w:r>
      <w:commentRangeStart w:id="5"/>
      <w:r w:rsidR="002B3765">
        <w:t>NHS</w:t>
      </w:r>
      <w:commentRangeEnd w:id="5"/>
      <w:r w:rsidR="008E6F76">
        <w:rPr>
          <w:rStyle w:val="CommentReference"/>
        </w:rPr>
        <w:commentReference w:id="5"/>
      </w:r>
      <w:r w:rsidR="002B3765">
        <w:t>T), where a point hypothesis</w:t>
      </w:r>
      <w:r w:rsidR="002B3765">
        <w:rPr>
          <w:rStyle w:val="FootnoteReference"/>
        </w:rPr>
        <w:footnoteReference w:id="2"/>
      </w:r>
      <w:r w:rsidR="002B3765">
        <w:t xml:space="preserve"> is tested against an alternative hypothesis. </w:t>
      </w:r>
      <w:r w:rsidR="0064448B">
        <w:t>T</w:t>
      </w:r>
      <w:r w:rsidR="002B3765">
        <w:t xml:space="preserve">he probabilistic nature of </w:t>
      </w:r>
      <w:r w:rsidR="003A5E7C">
        <w:t xml:space="preserve">such </w:t>
      </w:r>
      <w:r w:rsidR="002B3765">
        <w:rPr>
          <w:i/>
        </w:rPr>
        <w:t>statistical</w:t>
      </w:r>
      <w:r w:rsidR="002B3765">
        <w:t xml:space="preserve"> hypothesis testing yields </w:t>
      </w:r>
      <w:r w:rsidR="0064448B">
        <w:t xml:space="preserve">individual results that are (1) </w:t>
      </w:r>
      <w:r w:rsidR="002B3765">
        <w:t xml:space="preserve">inconclusive, </w:t>
      </w:r>
      <w:r w:rsidR="0064448B">
        <w:t xml:space="preserve">(2) </w:t>
      </w:r>
      <w:r w:rsidR="002B3765">
        <w:t>incomplete</w:t>
      </w:r>
      <w:r w:rsidR="0064448B">
        <w:t>,</w:t>
      </w:r>
      <w:r w:rsidR="002B3765">
        <w:t xml:space="preserve"> and </w:t>
      </w:r>
      <w:r w:rsidR="0064448B">
        <w:t>(3) error-prone</w:t>
      </w:r>
      <w:r w:rsidR="00E50C0E">
        <w:t xml:space="preserve"> (i.e., false positives</w:t>
      </w:r>
      <w:r w:rsidR="00B21BE5">
        <w:t xml:space="preserve"> [Type I</w:t>
      </w:r>
      <w:ins w:id="7" w:author="Linda Dominguez" w:date="2014-04-29T20:26:00Z">
        <w:r w:rsidR="008E6F76">
          <w:t xml:space="preserve"> error</w:t>
        </w:r>
      </w:ins>
      <w:r w:rsidR="00B21BE5">
        <w:t>]</w:t>
      </w:r>
      <w:r w:rsidR="00E50C0E">
        <w:t>, and false negatives</w:t>
      </w:r>
      <w:r w:rsidR="00B21BE5">
        <w:t xml:space="preserve"> [Type II</w:t>
      </w:r>
      <w:ins w:id="8" w:author="Linda Dominguez" w:date="2014-04-29T20:26:00Z">
        <w:r w:rsidR="008E6F76">
          <w:t xml:space="preserve"> error</w:t>
        </w:r>
      </w:ins>
      <w:r w:rsidR="00B21BE5">
        <w:t>]</w:t>
      </w:r>
      <w:r w:rsidR="00E50C0E">
        <w:t>)</w:t>
      </w:r>
      <w:r w:rsidR="0064448B">
        <w:t xml:space="preserve">. Inconclusive results are easily seen in </w:t>
      </w:r>
      <w:r w:rsidR="003A5E7C">
        <w:t>s</w:t>
      </w:r>
      <w:r w:rsidR="0064448B">
        <w:t xml:space="preserve">tructural </w:t>
      </w:r>
      <w:r w:rsidR="003A5E7C">
        <w:t>e</w:t>
      </w:r>
      <w:r w:rsidR="0064448B">
        <w:t xml:space="preserve">quation </w:t>
      </w:r>
      <w:r w:rsidR="003A5E7C">
        <w:t>m</w:t>
      </w:r>
      <w:r w:rsidR="0064448B">
        <w:t xml:space="preserve">odeling, where multiple models can yield identical results </w:t>
      </w:r>
      <w:r w:rsidR="0064448B">
        <w:fldChar w:fldCharType="begin" w:fldLock="1"/>
      </w:r>
      <w:r w:rsidR="00B83079">
        <w:instrText>ADDIN CSL_CITATION { "citationItems" : [ { "id" : "ITEM-1", "itemData" : { "ISBN" : "9781606238776", "author" : [ { "dropping-particle" : "", "family" : "Kline", "given" : "Rex B.", "non-dropping-particle" : "", "parse-names" : false, "suffix" : "" } ], "edition" : "Third", "id" : "ITEM-1", "issued" : { "date-parts" : [ [ "2011" ] ] }, "publisher" : "The Guilford Press", "publisher-place" : "New York, NY", "title" : "Principles and Practice of Structural Equation Modeling", "type" : "book" }, "uris" : [ "http://www.mendeley.com/documents/?uuid=1999fe0a-cca7-493e-966e-90130ec3dc98" ] } ], "mendeley" : { "previouslyFormattedCitation" : "(Kline, 2011)" }, "properties" : { "noteIndex" : 0 }, "schema" : "https://github.com/citation-style-language/schema/raw/master/csl-citation.json" }</w:instrText>
      </w:r>
      <w:r w:rsidR="0064448B">
        <w:fldChar w:fldCharType="separate"/>
      </w:r>
      <w:r w:rsidR="0064448B" w:rsidRPr="0064448B">
        <w:rPr>
          <w:noProof/>
        </w:rPr>
        <w:t>(Kline, 2011)</w:t>
      </w:r>
      <w:r w:rsidR="0064448B">
        <w:fldChar w:fldCharType="end"/>
      </w:r>
      <w:r w:rsidR="0064448B">
        <w:t xml:space="preserve">. Results are incomplete, as </w:t>
      </w:r>
      <w:r w:rsidR="00EF1E71">
        <w:t>a</w:t>
      </w:r>
      <w:r w:rsidR="0064448B">
        <w:t xml:space="preserve"> </w:t>
      </w:r>
      <w:commentRangeStart w:id="9"/>
      <w:r w:rsidR="0064448B">
        <w:rPr>
          <w:i/>
        </w:rPr>
        <w:t>P</w:t>
      </w:r>
      <w:commentRangeEnd w:id="9"/>
      <w:r w:rsidR="008E6F76">
        <w:rPr>
          <w:rStyle w:val="CommentReference"/>
        </w:rPr>
        <w:commentReference w:id="9"/>
      </w:r>
      <w:r w:rsidR="0064448B">
        <w:t xml:space="preserve">-value does not state the probability of </w:t>
      </w:r>
      <w:r w:rsidR="00EF1E71">
        <w:t>a</w:t>
      </w:r>
      <w:r w:rsidR="0064448B">
        <w:t xml:space="preserve"> hypothesis </w:t>
      </w:r>
      <w:r w:rsidR="0064448B">
        <w:fldChar w:fldCharType="begin" w:fldLock="1"/>
      </w:r>
      <w:r w:rsidR="00B83079">
        <w:instrText>ADDIN CSL_CITATION { "citationItems" : [ { "id" : "ITEM-1", "itemData" : { "author" : [ { "dropping-particle" : "", "family" : "Cohen", "given" : "J.", "non-dropping-particle" : "", "parse-names" : false, "suffix" : "" } ], "container-title" : "American Psychologist", "id" : "ITEM-1", "issue" : "12", "issued" : { "date-parts" : [ [ "1994" ] ] }, "page" : "997-1003", "title" : "The Earth is Round (p &lt; .05)", "type" : "article-journal", "volume" : "49" }, "uris" : [ "http://www.mendeley.com/documents/?uuid=3c8a96a6-1636-425b-9073-88c1a80ab8f0" ] } ], "mendeley" : { "previouslyFormattedCitation" : "(Cohen, 1994)" }, "properties" : { "noteIndex" : 0 }, "schema" : "https://github.com/citation-style-language/schema/raw/master/csl-citation.json" }</w:instrText>
      </w:r>
      <w:r w:rsidR="0064448B">
        <w:fldChar w:fldCharType="separate"/>
      </w:r>
      <w:r w:rsidR="004338D3" w:rsidRPr="004338D3">
        <w:rPr>
          <w:noProof/>
        </w:rPr>
        <w:t>(Cohen, 1994)</w:t>
      </w:r>
      <w:r w:rsidR="0064448B">
        <w:fldChar w:fldCharType="end"/>
      </w:r>
      <w:r w:rsidR="00E50C0E">
        <w:t>, and results are error-prone</w:t>
      </w:r>
      <w:r w:rsidR="00B75BAA">
        <w:t xml:space="preserve"> </w:t>
      </w:r>
      <w:r w:rsidR="0064448B">
        <w:t>due to sampling fluctuations</w:t>
      </w:r>
      <w:r w:rsidR="00B21BE5">
        <w:t xml:space="preserve"> (see Table 1 for overview)</w:t>
      </w:r>
      <w:r w:rsidR="0064448B">
        <w:t xml:space="preserve">. </w:t>
      </w:r>
    </w:p>
    <w:p w14:paraId="0525C4DA" w14:textId="0AA14155" w:rsidR="00E332CE" w:rsidRDefault="00B75BAA" w:rsidP="00B75BAA">
      <w:pPr>
        <w:ind w:firstLine="567"/>
      </w:pPr>
      <w:r>
        <w:t xml:space="preserve">False positives have been widely discussed in recent years, as events and papers have clearly indicated the </w:t>
      </w:r>
      <w:r w:rsidR="003A3F16">
        <w:t>plausibility</w:t>
      </w:r>
      <w:r>
        <w:t xml:space="preserve"> of </w:t>
      </w:r>
      <w:r w:rsidR="003A3F16">
        <w:t xml:space="preserve">widespread </w:t>
      </w:r>
      <w:r w:rsidR="003A5E7C">
        <w:t xml:space="preserve">false positive findings </w:t>
      </w:r>
      <w:r>
        <w:t>in the literature. Extreme and (hopefully) incidental fraud cases (</w:t>
      </w:r>
      <w:r w:rsidR="00813414">
        <w:t xml:space="preserve">Hauser, </w:t>
      </w:r>
      <w:r>
        <w:t>Stapel, Smeesters, Sanna, and Ruggieri</w:t>
      </w:r>
      <w:commentRangeStart w:id="10"/>
      <w:r>
        <w:t xml:space="preserve">) </w:t>
      </w:r>
      <w:commentRangeEnd w:id="10"/>
      <w:r w:rsidR="001D3283">
        <w:rPr>
          <w:rStyle w:val="CommentReference"/>
        </w:rPr>
        <w:commentReference w:id="10"/>
      </w:r>
      <w:r>
        <w:t xml:space="preserve">presented </w:t>
      </w:r>
      <w:r w:rsidR="00EF1E71">
        <w:t>undisputed</w:t>
      </w:r>
      <w:r>
        <w:t xml:space="preserve"> false positive results, but several papers also indicated that widespread questionable research practices </w:t>
      </w:r>
      <w:r>
        <w:fldChar w:fldCharType="begin" w:fldLock="1"/>
      </w:r>
      <w:r w:rsidR="00B83079">
        <w:instrText>ADDIN CSL_CITATION { "citationItems" : [ { "id" : "ITEM-1", "itemData" : { "DOI" : "10.1177/0956797611430953", "ISSN" : "1467-9280", "PMID" : "22508865", "abstract" : "Cases of clear scientific misconduct have received significant media attention recently, but less flagrantly questionable research practices may be more prevalent and, ultimately, more damaging to the academic enterprise. Using an anonymous elicitation format supplemented by incentives for honest reporting, we surveyed over 2,000 psychologists about their involvement in questionable research practices. The impact of truth-telling incentives on self-admissions of questionable research practices was positive, and this impact was greater for practices that respondents judged to be less defensible. Combining three different estimation methods, we found that the percentage of respondents who have engaged in questionable practices was surprisingly high. This finding suggests that some questionable practices may constitute the prevailing research norm.", "author" : [ { "dropping-particle" : "", "family" : "John", "given" : "Leslie K", "non-dropping-particle" : "", "parse-names" : false, "suffix" : "" }, { "dropping-particle" : "", "family" : "Loewenstein", "given" : "George", "non-dropping-particle" : "", "parse-names" : false, "suffix" : "" }, { "dropping-particle" : "", "family" : "Prelec", "given" : "Drazen", "non-dropping-particle" : "", "parse-names" : false, "suffix" : "" } ], "container-title" : "Psychological science", "id" : "ITEM-1", "issue" : "5", "issued" : { "date-parts" : [ [ "2012", "5", "1" ] ] }, "page" : "524-32", "title" : "Measuring the prevalence of questionable research practices with incentives for truth telling.", "type" : "article-journal", "volume" : "23" }, "uris" : [ "http://www.mendeley.com/documents/?uuid=6cca2b2a-2bd4-4bce-ac83-f2e265a6abc4" ] } ], "mendeley" : { "manualFormatting" : "(QRPs; John, Loewenstein, &amp; Prelec, 2012)", "previouslyFormattedCitation" : "(John, Loewenstein, &amp; Prelec, 2012)" }, "properties" : { "noteIndex" : 0 }, "schema" : "https://github.com/citation-style-language/schema/raw/master/csl-citation.json" }</w:instrText>
      </w:r>
      <w:r>
        <w:fldChar w:fldCharType="separate"/>
      </w:r>
      <w:r w:rsidRPr="00B75BAA">
        <w:rPr>
          <w:noProof/>
        </w:rPr>
        <w:t>(</w:t>
      </w:r>
      <w:r>
        <w:rPr>
          <w:noProof/>
        </w:rPr>
        <w:t xml:space="preserve">QRPs; </w:t>
      </w:r>
      <w:r w:rsidRPr="00B75BAA">
        <w:rPr>
          <w:noProof/>
        </w:rPr>
        <w:t>John, Loewenstein, &amp; Prelec, 2012)</w:t>
      </w:r>
      <w:r>
        <w:fldChar w:fldCharType="end"/>
      </w:r>
      <w:r>
        <w:t xml:space="preserve"> could lead to dramatic increases in false positive rates </w:t>
      </w:r>
      <w:r>
        <w:fldChar w:fldCharType="begin" w:fldLock="1"/>
      </w:r>
      <w:r w:rsidR="00B83079">
        <w:instrText>ADDIN CSL_CITATION { "citationItems" : [ { "id" : "ITEM-1", "itemData" : { "DOI" : "10.1177/0956797611417632", "ISSN" : "1467-9280", "PMID" : "22006061", "abstract" : "In this article, we accomplish two things. First, we show that despite empirical psychologists' nominal endorsement of a low rate of false-positive findings (\u2264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 "author" : [ { "dropping-particle" : "", "family" : "Simmons", "given" : "Joseph P", "non-dropping-particle" : "", "parse-names" : false, "suffix" : "" }, { "dropping-particle" : "", "family" : "Nelson", "given" : "Leif D", "non-dropping-particle" : "", "parse-names" : false, "suffix" : "" }, { "dropping-particle" : "", "family" : "Simonsohn", "given" : "Uri", "non-dropping-particle" : "", "parse-names" : false, "suffix" : "" } ], "container-title" : "Psychological science", "id" : "ITEM-1", "issue" : "11", "issued" : { "date-parts" : [ [ "2011" ] ] }, "page" : "1359-66", "title" : "False-positive psychology: undisclosed flexibility in data collection and analysis allows presenting anything as significant.", "type" : "article-journal", "volume" : "22" }, "uris" : [ "http://www.mendeley.com/documents/?uuid=d3d896c7-e8a6-4a84-b14c-2a9b401118d1" ] } ], "mendeley" : { "previouslyFormattedCitation" : "(Simmons, Nelson, &amp; Simonsohn, 2011)" }, "properties" : { "noteIndex" : 0 }, "schema" : "https://github.com/citation-style-language/schema/raw/master/csl-citation.json" }</w:instrText>
      </w:r>
      <w:r>
        <w:fldChar w:fldCharType="separate"/>
      </w:r>
      <w:r w:rsidRPr="00B75BAA">
        <w:rPr>
          <w:noProof/>
        </w:rPr>
        <w:t>(Simmons, Nelson, &amp; Simonsohn, 2011)</w:t>
      </w:r>
      <w:r>
        <w:fldChar w:fldCharType="end"/>
      </w:r>
      <w:r>
        <w:t>.</w:t>
      </w:r>
      <w:r w:rsidR="00EF1E71">
        <w:t xml:space="preserve"> </w:t>
      </w:r>
      <w:r w:rsidR="00E332CE">
        <w:lastRenderedPageBreak/>
        <w:t xml:space="preserve">Questionable editorial practices (QEPs; </w:t>
      </w:r>
      <w:r w:rsidR="00E332CE">
        <w:fldChar w:fldCharType="begin" w:fldLock="1"/>
      </w:r>
      <w:r w:rsidR="00B83079">
        <w:instrText>ADDIN CSL_CITATION { "citationItems" : [ { "id" : "ITEM-1", "itemData" : { "DOI" : "10.1177/1745691613491437", "ISSN" : "1745-6916", "author" : [ { "dropping-particle" : "", "family" : "LeBel", "given" : "E. P.", "non-dropping-particle" : "", "parse-names" : false, "suffix" : "" }, { "dropping-particle" : "", "family" : "Borsboom", "given" : "D.", "non-dropping-particle" : "", "parse-names" : false, "suffix" : "" }, { "dropping-particle" : "", "family" : "Giner-Sorolla", "given" : "R.", "non-dropping-particle" : "", "parse-names" : false, "suffix" : "" }, { "dropping-particle" : "", "family" : "Hasselman", "given" : "F.", "non-dropping-particle" : "", "parse-names" : false, "suffix" : "" }, { "dropping-particle" : "", "family" : "Peters", "given" : "K. R.", "non-dropping-particle" : "", "parse-names" : false, "suffix" : "" }, { "dropping-particle" : "", "family" : "Ratliff", "given" : "K. A.", "non-dropping-particle" : "", "parse-names" : false, "suffix" : "" }, { "dropping-particle" : "", "family" : "Smith", "given" : "C. T.", "non-dropping-particle" : "", "parse-names" : false, "suffix" : "" } ], "container-title" : "Perspectives on Psychological Science", "id" : "ITEM-1", "issue" : "4", "issued" : { "date-parts" : [ [ "2013", "7", "9" ] ] }, "page" : "424-432", "title" : "PsychDisclosure.org: Grassroots Support for Reforming Reporting Standards in Psychology", "type" : "article-journal", "volume" : "8" }, "uris" : [ "http://www.mendeley.com/documents/?uuid=2a5584bb-2325-4874-9da6-815a2d74f9dc" ] } ], "mendeley" : { "manualFormatting" : "LeBel et al., 2013)", "previouslyFormattedCitation" : "(LeBel et al., 2013)" }, "properties" : { "noteIndex" : 0 }, "schema" : "https://github.com/citation-style-language/schema/raw/master/csl-citation.json" }</w:instrText>
      </w:r>
      <w:r w:rsidR="00E332CE">
        <w:fldChar w:fldCharType="separate"/>
      </w:r>
      <w:r w:rsidR="00E332CE" w:rsidRPr="00E332CE">
        <w:rPr>
          <w:noProof/>
        </w:rPr>
        <w:t>LeBel et al., 2013)</w:t>
      </w:r>
      <w:r w:rsidR="00E332CE">
        <w:fldChar w:fldCharType="end"/>
      </w:r>
      <w:r w:rsidR="00E332CE">
        <w:t>, publication bias</w:t>
      </w:r>
      <w:r w:rsidR="00960C6E">
        <w:t xml:space="preserve"> </w:t>
      </w:r>
      <w:r w:rsidR="00960C6E">
        <w:fldChar w:fldCharType="begin" w:fldLock="1"/>
      </w:r>
      <w:r w:rsidR="00B83079">
        <w:instrText>ADDIN CSL_CITATION { "citationItems" : [ { "id" : "ITEM-1", "itemData" : { "DOI" : "10.3758/s13423-012-0322-y", "author" : [ { "dropping-particle" : "", "family" : "Francis", "given" : "Gregory", "non-dropping-particle" : "", "parse-names" : false, "suffix" : "" } ], "id" : "ITEM-1", "issued" : { "date-parts" : [ [ "2012" ] ] }, "page" : "975-991", "title" : "Publication bias and the failure of replication in experimental psychology", "type" : "article-journal" }, "uris" : [ "http://www.mendeley.com/documents/?uuid=ccd5abda-542a-4513-a803-f34c2bf6b584" ] }, { "id" : "ITEM-2", "itemData" : { "DOI" : "10.1016/j.jmp.2013.02.003", "ISSN" : "00222496", "author" : [ { "dropping-particle" : "", "family" : "Francis", "given" : "Gregory", "non-dropping-particle" : "", "parse-names" : false, "suffix" : "" } ], "container-title" : "Journal of Mathematical Psychology", "id" : "ITEM-2", "issued" : { "date-parts" : [ [ "2013" ] ] }, "publisher" : "Elsevier Inc.", "title" : "Replication, statistical consistency, and publication bias", "type" : "article-journal" }, "uris" : [ "http://www.mendeley.com/documents/?uuid=d838d3cf-15af-4f00-a8ca-176d3f77d537" ] } ], "mendeley" : { "previouslyFormattedCitation" : "(Francis, 2012a, 2013)" }, "properties" : { "noteIndex" : 0 }, "schema" : "https://github.com/citation-style-language/schema/raw/master/csl-citation.json" }</w:instrText>
      </w:r>
      <w:r w:rsidR="00960C6E">
        <w:fldChar w:fldCharType="separate"/>
      </w:r>
      <w:r w:rsidR="00960C6E" w:rsidRPr="00960C6E">
        <w:rPr>
          <w:noProof/>
        </w:rPr>
        <w:t>(Francis, 2012a, 2013)</w:t>
      </w:r>
      <w:r w:rsidR="00960C6E">
        <w:fldChar w:fldCharType="end"/>
      </w:r>
      <w:r w:rsidR="00E332CE">
        <w:t xml:space="preserve">, systemic low power </w:t>
      </w:r>
      <w:r w:rsidR="00E332CE">
        <w:fldChar w:fldCharType="begin" w:fldLock="1"/>
      </w:r>
      <w:r w:rsidR="00B83079">
        <w: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"ITEM-1", "issue" : "6", "issued" : { "date-parts" : [ [ "2012", "11", "7" ] ] }, "page" : "543-554", "title" : "The Rules of the Game Called Psychological Science", "type" : "article-journal", "volume" : "7" }, "uris" : [ "http://www.mendeley.com/documents/?uuid=1f069476-7a7c-468e-bb2e-84e5bb636083" ] } ], "mendeley" : { "previouslyFormattedCitation" : "(Bakker, Van Dijk, &amp; Wicherts, 2012)" }, "properties" : { "noteIndex" : 0 }, "schema" : "https://github.com/citation-style-language/schema/raw/master/csl-citation.json" }</w:instrText>
      </w:r>
      <w:r w:rsidR="00E332CE">
        <w:fldChar w:fldCharType="separate"/>
      </w:r>
      <w:r w:rsidR="00E332CE" w:rsidRPr="00E332CE">
        <w:rPr>
          <w:noProof/>
        </w:rPr>
        <w:t>(Bakker, Van Dijk, &amp; Wicherts, 2012)</w:t>
      </w:r>
      <w:r w:rsidR="00E332CE">
        <w:fldChar w:fldCharType="end"/>
      </w:r>
      <w:r w:rsidR="00E332CE">
        <w:t xml:space="preserve"> and excessive degrees of significance </w:t>
      </w:r>
      <w:r w:rsidR="00960C6E">
        <w:fldChar w:fldCharType="begin" w:fldLock="1"/>
      </w:r>
      <w:r w:rsidR="00B83079">
        <w:instrText>ADDIN CSL_CITATION { "citationItems" : [ { "id" : "ITEM-1", "itemData" : { "ISSN" : "01621459", "abstract" : "There is some evidence that in fields where statistical tests of significance are commonly used, research which yields nonsignificant results is not published. Such research being unknown to other investigators may be repeated independently until eventually by chance a significant result occurs-an \"error of the first kind\"-and is published. Significant results published in these fields are seldom verified by independent replication. The possibility thus arises that the literature of such a field consists in substantial part of false conclusions resulting from errors of the first kind in statistical tests of significance.", "author" : [ { "dropping-particle" : "", "family" : "Sterling", "given" : "T.D.", "non-dropping-particle" : "", "parse-names" : false, "suffix" : "" } ], "container-title" : "Journal of the American Statistical Association", "id" : "ITEM-1", "issue" : "285", "issued" : { "date-parts" : [ [ "1959" ] ] }, "page" : "pp. 30-34", "publisher" : "American Statistical Association", "title" : "Publication Decisions and Their Possible Effects on Inferences Drawn from Tests of Significance--Or Vice Versa", "type" : "article-journal", "volume" : "54" }, "uris" : [ "http://www.mendeley.com/documents/?uuid=8f9f7de9-b438-41b7-b33f-4424d59e9280" ] }, { "id" : "ITEM-2", "itemData" : { "ISSN" : "00031305", "abstract" : "This article presents evidence that published results of scientific investigations are not a representative sample of results of all scientific studies. Research studies from 11 major journals demonstrate the existence of biases that favor studies that observe effects that, on statistical evaluation, have a low probability of erroneously rejecting the so-called null hypothesis (H0). This practice makes the probability of erroneously rejecting H0 different for the reader than for the investigator. It introduces two biases in the interpretation of the scientific literature: one due to multiple repetition of studies with false hypothesis, and one due to failure to publish smaller and less significant outcomes of tests of a true hypotheses. These practices distort the results of literature surveys and of meta-analyses. These results also indicate that practice leading to publication bias have not changed over a period of 30 years", "author" : [ { "dropping-particle" : "", "family" : "Sterling", "given" : "T.D.", "non-dropping-particle" : "", "parse-names" : false, "suffix" : "" }, { "dropping-particle" : "", "family" : "Rosenbaum", "given" : "W.L.", "non-dropping-particle" : "", "parse-names" : false, "suffix" : "" }, { "dropping-particle" : "", "family" : "Weinkam", "given" : "J.J.", "non-dropping-particle" : "", "parse-names" : false, "suffix" : "" } ], "container-title" : "The American Statistician", "id" : "ITEM-2", "issue" : "1", "issued" : { "date-parts" : [ [ "1995" ] ] }, "page" : "pp. 108-112", "publisher" : "American Statistical Association", "title" : "Publication Decisions Revisited: The Effect of the Outcome of Statistical Tests on the Decision to Publish and Vice Versa", "type" : "article-journal", "volume" : "49" }, "uris" : [ "http://www.mendeley.com/documents/?uuid=fea1acc9-3917-4eba-9717-f533e8c9518a" ] }, { "id" : "ITEM-3", "itemData" : { "DOI" : "10.1037/a0029487", "ISSN" : "1939-1463", "PMID" : "22924598", "abstract" : "Cohen (1962) pointed out the importance of statistical power for psychology as a science, but statistical power of studies has not increased, while the number of studies in a single article has increased. It has been overlooked that multiple studies with modest power have a high probability of producing nonsignificant results because power decreases as a function of the number of statistical tests that are being conducted (Maxwell, 2004). The discrepancy between the expected number of significant results and the actual number of significant results in multiple-study articles undermines the credibility of the reported results, and it is likely that questionable research practices have contributed to the reporting of too many significant results (Sterling, 1959). The problem of low power in multiple-study articles is illustrated using Bem's (2011) article on extrasensory perception and Gailliot et al.'s (2007) article on glucose and self-regulation. I conclude with several recommendations that can increase the credibility of scientific evidence in psychological journals. One major recommendation is to pay more attention to the power of studies to produce positive results without the help of questionable research practices and to request that authors justify sample sizes with a priori predictions of effect sizes. It is also important to publish replication studies with nonsignificant results if these studies have high power to replicate a published finding.", "author" : [ { "dropping-particle" : "", "family" : "Schimmack", "given" : "Ulrich", "non-dropping-particle" : "", "parse-names" : false, "suffix" : "" } ], "container-title" : "Psychological methods", "id" : "ITEM-3", "issue" : "4", "issued" : { "date-parts" : [ [ "2012" ] ] }, "page" : "551-66", "title" : "The ironic effect of significant results on the credibility of multiple-study articles.", "type" : "article-journal", "volume" : "17" }, "uris" : [ "http://www.mendeley.com/documents/?uuid=0a6761d7-268f-4da0-89c8-85641a10bd2b" ] }, { "id" : "ITEM-4", "itemData" : { "DOI" : "10.3758/s13423-012-0227-9", "author" : [ { "dropping-particle" : "", "family" : "Francis", "given" : "Gregory", "non-dropping-particle" : "", "parse-names" : false, "suffix" : "" } ], "id" : "ITEM-4", "issued" : { "date-parts" : [ [ "2012" ] ] }, "page" : "151-156", "title" : "Too good to be true : Publication bias in two prominent studies from experimental psychology", "type" : "article-journal" }, "uris" : [ "http://www.mendeley.com/documents/?uuid=68d5d4d0-798f-4ae1-a066-413fb08307ce" ] }, { "id" : "ITEM-5", "itemData" : { "DOI" : "10.3758/s13423-014-0601-x", "ISSN" : "1531-5320", "PMID" : "24638826", "abstract" : "Recent controversies have questioned the quality of scientific practice in the field of psychology, but these concerns are often based on anecdotes and seemingly isolated cases. To gain a broader perspective, this article applies an objective test for excess success to a large set of articles published in the journal Psychological Science between 2009 and 2012. When empirical studies succeed at a rate much higher than is appropriate for the estimated effects and sample sizes, readers should suspect that unsuccessful findings have been suppressed, the experiments or analyses were improper, or the theory does not properly account for the data. In total, problems appeared for 82 % (36 out of 44) of the articles in Psychological Science that had four or more experiments and could be analyzed.", "author" : [ { "dropping-particle" : "", "family" : "Francis", "given" : "Gregory", "non-dropping-particle" : "", "parse-names" : false, "suffix" : "" } ], "container-title" : "Psychonomic bulletin &amp; review", "id" : "ITEM-5", "issued" : { "date-parts" : [ [ "2014", "3", "18" ] ] }, "title" : "The frequency of excess success for articles in Psychological Science", "type" : "article-journal" }, "uris" : [ "http://www.mendeley.com/documents/?uuid=88099599-243c-4cb3-b986-fa73ec01bb14" ] } ], "mendeley" : { "manualFormatting" : "(Francis, 2012b, 2014; Schimmack, 2012; Sterling, 1959; Sterling, Rosenbaum, &amp; Weinkam, 1995)", "previouslyFormattedCitation" : "(Francis, 2012b, 2014; Schimmack, 2012; Sterling, Rosenbaum, &amp; Weinkam, 1995; Sterling, 1959)" }, "properties" : { "noteIndex" : 0 }, "schema" : "https://github.com/citation-style-language/schema/raw/master/csl-citation.json" }</w:instrText>
      </w:r>
      <w:r w:rsidR="00960C6E">
        <w:fldChar w:fldCharType="separate"/>
      </w:r>
      <w:r w:rsidR="00960C6E" w:rsidRPr="00960C6E">
        <w:rPr>
          <w:noProof/>
        </w:rPr>
        <w:t xml:space="preserve">(Francis, 2012b, 2014; Schimmack, 2012; </w:t>
      </w:r>
      <w:r w:rsidR="00923F0E" w:rsidRPr="00960C6E">
        <w:rPr>
          <w:noProof/>
        </w:rPr>
        <w:t>Sterling, 1959</w:t>
      </w:r>
      <w:r w:rsidR="00923F0E">
        <w:rPr>
          <w:noProof/>
        </w:rPr>
        <w:t xml:space="preserve">; </w:t>
      </w:r>
      <w:r w:rsidR="00960C6E" w:rsidRPr="00960C6E">
        <w:rPr>
          <w:noProof/>
        </w:rPr>
        <w:t>Sterl</w:t>
      </w:r>
      <w:r w:rsidR="00923F0E">
        <w:rPr>
          <w:noProof/>
        </w:rPr>
        <w:t>ing, Rosenbaum, &amp; Weinkam, 1995</w:t>
      </w:r>
      <w:r w:rsidR="00960C6E" w:rsidRPr="00960C6E">
        <w:rPr>
          <w:noProof/>
        </w:rPr>
        <w:t>)</w:t>
      </w:r>
      <w:r w:rsidR="00960C6E">
        <w:fldChar w:fldCharType="end"/>
      </w:r>
      <w:r w:rsidR="00960C6E">
        <w:t xml:space="preserve"> </w:t>
      </w:r>
      <w:commentRangeStart w:id="11"/>
      <w:r w:rsidR="00960C6E">
        <w:t xml:space="preserve">were </w:t>
      </w:r>
      <w:commentRangeEnd w:id="11"/>
      <w:r w:rsidR="001D3283">
        <w:rPr>
          <w:rStyle w:val="CommentReference"/>
        </w:rPr>
        <w:commentReference w:id="11"/>
      </w:r>
      <w:r w:rsidR="00960C6E">
        <w:t xml:space="preserve">additional flags for concern. </w:t>
      </w:r>
      <w:commentRangeStart w:id="12"/>
      <w:r w:rsidR="00960C6E">
        <w:t>F</w:t>
      </w:r>
      <w:r w:rsidR="00EF1E71">
        <w:t xml:space="preserve">ailures </w:t>
      </w:r>
      <w:commentRangeEnd w:id="12"/>
      <w:r w:rsidR="001D3283">
        <w:rPr>
          <w:rStyle w:val="CommentReference"/>
        </w:rPr>
        <w:commentReference w:id="12"/>
      </w:r>
      <w:r w:rsidR="00EF1E71">
        <w:t xml:space="preserve">to replicate effects, such as </w:t>
      </w:r>
      <w:r w:rsidR="003A3F16">
        <w:t xml:space="preserve">the </w:t>
      </w:r>
      <w:r w:rsidR="00EF1E71">
        <w:t xml:space="preserve">elderly priming </w:t>
      </w:r>
      <w:r w:rsidR="003A3F16">
        <w:t xml:space="preserve">effect </w:t>
      </w:r>
      <w:r w:rsidR="0096073E">
        <w:fldChar w:fldCharType="begin" w:fldLock="1"/>
      </w:r>
      <w:r w:rsidR="00B83079">
        <w:instrText>ADDIN CSL_CITATION { "citationItems" : [ { "id" : "ITEM-1", "itemData" : { "DOI" : "10.1037/0022-3514.71.2.230", "ISSN" : "1939-1315", "author" : [ { "dropping-particle" : "", "family" : "Bargh", "given" : "John A.", "non-dropping-particle" : "", "parse-names" : false, "suffix" : "" }, { "dropping-particle" : "", "family" : "Chen", "given" : "Mark", "non-dropping-particle" : "", "parse-names" : false, "suffix" : "" }, { "dropping-particle" : "", "family" : "Burrows", "given" : "Lara", "non-dropping-particle" : "", "parse-names" : false, "suffix" : "" } ], "container-title" : "Journal of Personality and Social Psychology", "id" : "ITEM-1", "issue" : "2", "issued" : { "date-parts" : [ [ "1996" ] ] }, "page" : "230-244", "title" : "Automaticity of social behavior: Direct effects of trait construct and stereotype activation on action.", "type" : "article-journal", "volume" : "71" }, "uris" : [ "http://www.mendeley.com/documents/?uuid=24dcf483-393d-4d2d-8498-db03c0085c0a" ] }, { "id" : "ITEM-2", "itemData" : { "DOI" : "10.1371/journal.pone.0072467", "ISSN" : "1932-6203", "PMID" : "23977304", "abstract" : "Bargh et al. (2001) reported two experiments in which people were exposed to words related to achievement (e.g., strive, attain) or to neutral words, and then performed a demanding cognitive task. Performance on the task was enhanced after exposure to the achievement related words. Bargh and colleagues concluded that better performance was due to the achievement words having activated a \"high-performance goal\". Because the paper has been cited well over 1100 times, an attempt to replicate its findings would seem warranted. Two direct replication attempts were performed. Results from the first experiment (n = 98) found no effect of priming, and the means were in the opposite direction from those reported by Bargh and colleagues. The second experiment followed up on the observation by Bargh et al. (2001) that high-performance-goal priming was enhanced by a 5-minute delay between priming and test. Adding such a delay, we still found no evidence for high-performance-goal priming (n = 66). These failures to replicate, along with other recent results, suggest that the literature on goal priming requires some skeptical scrutiny.", "author" : [ { "dropping-particle" : "", "family" : "Harris", "given" : "Christine R", "non-dropping-particle" : "", "parse-names" : false, "suffix" : "" }, { "dropping-particle" : "", "family" : "Coburn", "given" : "Noriko", "non-dropping-particle" : "", "parse-names" : false, "suffix" : "" }, { "dropping-particle" : "", "family" : "Rohrer", "given" : "Doug", "non-dropping-particle" : "", "parse-names" : false, "suffix" : "" }, { "dropping-particle" : "", "family" : "Pashler", "given" : "Harold", "non-dropping-particle" : "", "parse-names" : false, "suffix" : "" } ], "container-title" : "PloS one", "id" : "ITEM-2", "issue" : "8", "issued" : { "date-parts" : [ [ "2013", "1" ] ] }, "page" : "e72467", "title" : "Two failures to replicate high-performance-goal priming effects.", "type" : "article-journal", "volume" : "8" }, "uris" : [ "http://www.mendeley.com/documents/?uuid=bf86573a-171e-4e5c-bf49-ec962f9347d8" ] } ], "mendeley" : { "manualFormatting" : "(original: Bargh, Chen, &amp; Burrows, 1996; replication: Harris, Coburn, Rohrer, &amp; Pashler, 2013)", "previouslyFormattedCitation" : "(Bargh, Chen, &amp; Burrows, 1996; Harris, Coburn, Rohrer, &amp; Pashler, 2013)" }, "properties" : { "noteIndex" : 0 }, "schema" : "https://github.com/citation-style-language/schema/raw/master/csl-citation.json" }</w:instrText>
      </w:r>
      <w:r w:rsidR="0096073E">
        <w:fldChar w:fldCharType="separate"/>
      </w:r>
      <w:r w:rsidR="0096073E" w:rsidRPr="0096073E">
        <w:rPr>
          <w:noProof/>
        </w:rPr>
        <w:t>(</w:t>
      </w:r>
      <w:r w:rsidR="0096073E">
        <w:rPr>
          <w:noProof/>
        </w:rPr>
        <w:t xml:space="preserve">original: </w:t>
      </w:r>
      <w:r w:rsidR="0096073E" w:rsidRPr="0096073E">
        <w:rPr>
          <w:noProof/>
        </w:rPr>
        <w:t xml:space="preserve">Bargh, Chen, &amp; Burrows, 1996; </w:t>
      </w:r>
      <w:r w:rsidR="0096073E">
        <w:rPr>
          <w:noProof/>
        </w:rPr>
        <w:t xml:space="preserve">replication: </w:t>
      </w:r>
      <w:r w:rsidR="0096073E" w:rsidRPr="0096073E">
        <w:rPr>
          <w:noProof/>
        </w:rPr>
        <w:t>Harris, Coburn, Rohrer, &amp; Pashler, 2013)</w:t>
      </w:r>
      <w:r w:rsidR="0096073E">
        <w:fldChar w:fldCharType="end"/>
      </w:r>
      <w:r w:rsidR="00960C6E">
        <w:t>,</w:t>
      </w:r>
      <w:r w:rsidR="00EF1E71">
        <w:t xml:space="preserve"> physical </w:t>
      </w:r>
      <w:r w:rsidR="003A3F16">
        <w:t xml:space="preserve">and moral </w:t>
      </w:r>
      <w:r w:rsidR="00EF1E71">
        <w:t xml:space="preserve">cleansing </w:t>
      </w:r>
      <w:r w:rsidR="003A3F16">
        <w:t xml:space="preserve">effect </w:t>
      </w:r>
      <w:r w:rsidR="0096073E">
        <w:fldChar w:fldCharType="begin" w:fldLock="1"/>
      </w:r>
      <w:r w:rsidR="00B83079">
        <w:instrText>ADDIN CSL_CITATION { "citationItems" : [ { "id" : "ITEM-1", "itemData" : { "DOI" : "10.1126/science.1130726", "ISSN" : "1095-9203", "PMID" : "16960010", "abstract" : "Physical cleansing has been a focal element in religious ceremonies for thousands of years. The prevalence of this practice suggests a psychological association between bodily purity and moral purity. In three studies, we explored what we call the \"Macbeth effect\"-that is, a threat to one's moral purity induces the need to cleanse oneself. This effect revealed itself through an increased mental accessibility of cleansing-related concepts, a greater desire for cleansing products, and a greater likelihood of taking antiseptic wipes. Furthermore, we showed that physical cleansing alleviates the upsetting consequences of unethical behavior and reduces threats to one's moral self-image. Daily hygiene routines such as washing hands, as simple and benign as they might seem, can deliver a powerful antidote to threatened morality, enabling people to truly wash away their sins.", "author" : [ { "dropping-particle" : "", "family" : "Zhong", "given" : "Chen-Bo", "non-dropping-particle" : "", "parse-names" : false, "suffix" : "" }, { "dropping-particle" : "", "family" : "Liljenquist", "given" : "Katie", "non-dropping-particle" : "", "parse-names" : false, "suffix" : "" } ], "container-title" : "Science (New York, N.Y.)", "id" : "ITEM-1", "issue" : "5792", "issued" : { "date-parts" : [ [ "2006", "9", "8" ] ] }, "page" : "1451-2", "title" : "Washing away your sins: threatened morality and physical cleansing.", "type" : "article-journal", "volume" : "313" }, "uris" : [ "http://www.mendeley.com/documents/?uuid=15599779-2968-443c-bd3a-629e2f0d387d" ] } ], "mendeley" : { "manualFormatting" : "(original: Zhong &amp; Liljenquist, 2006", "previouslyFormattedCitation" : "(Zhong &amp; Liljenquist, 2006)" }, "properties" : { "noteIndex" : 0 }, "schema" : "https://github.com/citation-style-language/schema/raw/master/csl-citation.json" }</w:instrText>
      </w:r>
      <w:r w:rsidR="0096073E">
        <w:fldChar w:fldCharType="separate"/>
      </w:r>
      <w:r w:rsidR="0096073E" w:rsidRPr="0096073E">
        <w:rPr>
          <w:noProof/>
        </w:rPr>
        <w:t>(original: Zhong &amp; Liljenquist, 2006</w:t>
      </w:r>
      <w:r w:rsidR="0096073E">
        <w:fldChar w:fldCharType="end"/>
      </w:r>
      <w:r w:rsidR="0096073E" w:rsidRPr="0096073E">
        <w:t>; r</w:t>
      </w:r>
      <w:r w:rsidR="0096073E">
        <w:t xml:space="preserve">eplications: </w:t>
      </w:r>
      <w:r w:rsidR="0096073E">
        <w:fldChar w:fldCharType="begin" w:fldLock="1"/>
      </w:r>
      <w:r w:rsidR="00B83079">
        <w:instrText>ADDIN CSL_CITATION { "citationItems" : [ { "id" : "ITEM-1", "itemData" : { "author" : [ { "dropping-particle" : "V", "family" : "Fayard", "given" : "Jennifer", "non-dropping-particle" : "", "parse-names" : false, "suffix" : "" }, { "dropping-particle" : "", "family" : "Bernstein", "given" : "Daniel M", "non-dropping-particle" : "", "parse-names" : false, "suffix" : "" }, { "dropping-particle" : "", "family" : "Roberts", "given" : "Brent W", "non-dropping-particle" : "", "parse-names" : false, "suffix" : "" } ], "id" : "ITEM-1", "issue" : "2", "issued" : { "date-parts" : [ [ "2009" ] ] }, "page" : "21-30", "title" : "Is cleanliness next to godliness ? Dispelling old wives \u2019 tales : Failure to replicate Zhong and Liljenquist ( 2006 )", "type" : "article-journal", "volume" : "6" }, "uris" : [ "http://www.mendeley.com/documents/?uuid=df13103e-0e5d-4cac-a077-ae2963fac9d0" ] }, { "id" : "ITEM-2", "itemData" : { "DOI" : "10.1080/01973533.2013.856792", "ISSN" : "0197-3533", "author" : [ { "dropping-particle" : "", "family" : "Earp", "given" : "Brian D.", "non-dropping-particle" : "", "parse-names" : false, "suffix" : "" }, { "dropping-particle" : "", "family" : "Everett", "given" : "Jim a. C.", "non-dropping-particle" : "", "parse-names" : false, "suffix" : "" }, { "dropping-particle" : "", "family" : "Madva", "given" : "Elizabeth N.", "non-dropping-particle" : "", "parse-names" : false, "suffix" : "" }, { "dropping-particle" : "", "family" : "Hamlin", "given" : "J. Kiley", "non-dropping-particle" : "", "parse-names" : false, "suffix" : "" } ], "container-title" : "Basic and Applied Social Psychology", "id" : "ITEM-2", "issue" : "1", "issued" : { "date-parts" : [ [ "2014", "1" ] ] }, "page" : "91-98", "title" : "Out, Damned Spot: Can the \u201cMacbeth Effect\u201d Be Replicated?", "type" : "article-journal", "volume" : "36" }, "uris" : [ "http://www.mendeley.com/documents/?uuid=27474797-31f1-4133-8abd-d1b2f6196777" ] } ], "mendeley" : { "manualFormatting" : "Earp, Everett, Madva, &amp; Hamlin, 2014; Fayard, Bernstein, &amp; Roberts, 2009)", "previouslyFormattedCitation" : "(Earp, Everett, Madva, &amp; Hamlin, 2014; Fayard, Bernstein, &amp; Roberts, 2009)" }, "properties" : { "noteIndex" : 0 }, "schema" : "https://github.com/citation-style-language/schema/raw/master/csl-citation.json" }</w:instrText>
      </w:r>
      <w:r w:rsidR="0096073E">
        <w:fldChar w:fldCharType="separate"/>
      </w:r>
      <w:r w:rsidR="0096073E" w:rsidRPr="0096073E">
        <w:rPr>
          <w:noProof/>
        </w:rPr>
        <w:t>Earp, Everett, Madva, &amp; Hamlin, 2014; Fayard, Bernstein, &amp; Roberts, 2009)</w:t>
      </w:r>
      <w:r w:rsidR="0096073E">
        <w:fldChar w:fldCharType="end"/>
      </w:r>
      <w:r w:rsidR="008161D2" w:rsidRPr="0096073E">
        <w:t xml:space="preserve">, </w:t>
      </w:r>
      <w:r w:rsidR="00960C6E">
        <w:t xml:space="preserve">and the </w:t>
      </w:r>
      <w:r w:rsidR="000943AE">
        <w:t xml:space="preserve">unlikely </w:t>
      </w:r>
      <w:r w:rsidR="00960C6E">
        <w:t xml:space="preserve">ESP </w:t>
      </w:r>
      <w:r w:rsidR="003A3F16">
        <w:t xml:space="preserve">effect </w:t>
      </w:r>
      <w:r w:rsidR="00960C6E">
        <w:fldChar w:fldCharType="begin" w:fldLock="1"/>
      </w:r>
      <w:r w:rsidR="00B83079">
        <w:instrText>ADDIN CSL_CITATION { "citationItems" : [ { "id" : "ITEM-1", "itemData" : { "DOI" : "10.1037/a0021524", "ISSN" : "1939-1315", "PMID" : "21280961", "abstract" : "The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 "author" : [ { "dropping-particle" : "", "family" : "Bem", "given" : "Daryl J", "non-dropping-particle" : "", "parse-names" : false, "suffix" : "" } ], "container-title" : "Journal of personality and social psychology", "id" : "ITEM-1", "issue" : "3", "issued" : { "date-parts" : [ [ "2011", "3" ] ] }, "page" : "407-25", "title" : "Feeling the future: experimental evidence for anomalous retroactive influences on cognition and affect.", "type" : "article-journal", "volume" : "100" }, "uris" : [ "http://www.mendeley.com/documents/?uuid=910f315a-f2d3-46ab-9adf-1616de96097c" ] }, { "id" : "ITEM-2", "itemData" : { "DOI" : "10.1371/journal.pone.0033423", "ISSN" : "1932-6203", "PMID" : "22432019", "abstract" : "Nine recently reported parapsychological experiments appear to support the existence of precognition. We describe three pre-registered independent attempts to exactly replicate one of these experiments, 'retroactive facilitation of recall', which examines whether performance on a memory test can be influenced by a post-test exercise. All three replication attempts failed to produce significant effects (combined n = 150; combined p = .83, one-tailed) and thus do not support the existence of psychic ability.", "author" : [ { "dropping-particle" : "", "family" : "Ritchie", "given" : "Stuart J", "non-dropping-particle" : "", "parse-names" : false, "suffix" : "" }, { "dropping-particle" : "", "family" : "Wiseman", "given" : "Richard", "non-dropping-particle" : "", "parse-names" : false, "suffix" : "" }, { "dropping-particle" : "", "family" : "French", "given" : "Christopher C", "non-dropping-particle" : "", "parse-names" : false, "suffix" : "" } ], "container-title" : "PloS one", "id" : "ITEM-2", "issue" : "3", "issued" : { "date-parts" : [ [ "2012", "1" ] ] }, "page" : "e33423", "title" : "Failing the future: three unsuccessful attempts to replicate Bem's 'retroactive facilitation of recall' effect.", "type" : "article-journal", "volume" : "7" }, "uris" : [ "http://www.mendeley.com/documents/?uuid=c9ebf74d-eaf0-4966-ae02-ec657745142e" ] } ], "mendeley" : { "manualFormatting" : "(original: Bem, 2011; replication: Ritchie, Wiseman, &amp; French, 2012)", "previouslyFormattedCitation" : "(Bem, 2011; Ritchie, Wiseman, &amp; French, 2012)" }, "properties" : { "noteIndex" : 0 }, "schema" : "https://github.com/citation-style-language/schema/raw/master/csl-citation.json" }</w:instrText>
      </w:r>
      <w:r w:rsidR="00960C6E">
        <w:fldChar w:fldCharType="separate"/>
      </w:r>
      <w:r w:rsidR="00960C6E" w:rsidRPr="00960C6E">
        <w:rPr>
          <w:noProof/>
        </w:rPr>
        <w:t>(</w:t>
      </w:r>
      <w:r w:rsidR="000943AE">
        <w:rPr>
          <w:noProof/>
        </w:rPr>
        <w:t xml:space="preserve">original: </w:t>
      </w:r>
      <w:r w:rsidR="00960C6E" w:rsidRPr="00960C6E">
        <w:rPr>
          <w:noProof/>
        </w:rPr>
        <w:t xml:space="preserve">Bem, 2011; </w:t>
      </w:r>
      <w:r w:rsidR="000943AE">
        <w:rPr>
          <w:noProof/>
        </w:rPr>
        <w:t xml:space="preserve">replication: </w:t>
      </w:r>
      <w:r w:rsidR="00960C6E" w:rsidRPr="00960C6E">
        <w:rPr>
          <w:noProof/>
        </w:rPr>
        <w:t>Ritchie, Wiseman, &amp; French, 2012)</w:t>
      </w:r>
      <w:r w:rsidR="00960C6E">
        <w:fldChar w:fldCharType="end"/>
      </w:r>
      <w:r w:rsidR="00960C6E">
        <w:t xml:space="preserve"> </w:t>
      </w:r>
      <w:r w:rsidR="003A5E7C">
        <w:t>raised questions on whether these were false positive findings</w:t>
      </w:r>
      <w:r w:rsidR="008161D2" w:rsidRPr="0096073E">
        <w:t xml:space="preserve"> </w:t>
      </w:r>
      <w:r w:rsidR="008161D2">
        <w:fldChar w:fldCharType="begin" w:fldLock="1"/>
      </w:r>
      <w:r w:rsidR="00B83079">
        <w:instrText>ADDIN CSL_CITATION { "citationItems" : [ { "id" : "ITEM-1", "itemData" : { "DOI" : "10.1038/nature.2012.11535", "ISSN" : "1476-4687", "author" : [ { "dropping-particle" : "", "family" : "Yong", "given" : "Ed", "non-dropping-particle" : "", "parse-names" : false, "suffix" : "" } ], "container-title" : "Nature", "id" : "ITEM-1", "issued" : { "date-parts" : [ [ "2012", "10", "3" ] ] }, "title" : "Nobel laureate challenges psychologists to clean up their act", "type" : "article-journal" }, "uris" : [ "http://www.mendeley.com/documents/?uuid=08672824-bc4d-4759-aa5e-6fe4775678a7" ] } ], "mendeley" : { "previouslyFormattedCitation" : "(Yong, 2012)" }, "properties" : { "noteIndex" : 0 }, "schema" : "https://github.com/citation-style-language/schema/raw/master/csl-citation.json" }</w:instrText>
      </w:r>
      <w:r w:rsidR="008161D2">
        <w:fldChar w:fldCharType="separate"/>
      </w:r>
      <w:r w:rsidR="008161D2" w:rsidRPr="0096073E">
        <w:rPr>
          <w:noProof/>
        </w:rPr>
        <w:t>(Yong, 2012)</w:t>
      </w:r>
      <w:r w:rsidR="008161D2">
        <w:fldChar w:fldCharType="end"/>
      </w:r>
      <w:r w:rsidR="00EF1E71" w:rsidRPr="0096073E">
        <w:t>.</w:t>
      </w:r>
      <w:r w:rsidR="00E332CE">
        <w:t xml:space="preserve"> </w:t>
      </w:r>
      <w:r w:rsidR="003A3F16">
        <w:t xml:space="preserve">Additionally, </w:t>
      </w:r>
      <w:r w:rsidR="00163F71" w:rsidRPr="0096073E">
        <w:t>q</w:t>
      </w:r>
      <w:commentRangeStart w:id="13"/>
      <w:r w:rsidR="00163F71" w:rsidRPr="0096073E">
        <w:t xml:space="preserve">uestionable editorial practices </w:t>
      </w:r>
      <w:r w:rsidR="00163F71">
        <w:fldChar w:fldCharType="begin" w:fldLock="1"/>
      </w:r>
      <w:r w:rsidR="00B83079">
        <w:instrText>ADDIN CSL_CITATION { "citationItems" : [ { "id" : "ITEM-1", "itemData" : { "DOI" : "10.1177/1745691613491437", "ISSN" : "1745-6916", "author" : [ { "dropping-particle" : "", "family" : "LeBel", "given" : "E. P.", "non-dropping-particle" : "", "parse-names" : false, "suffix" : "" }, { "dropping-particle" : "", "family" : "Borsboom", "given" : "D.", "non-dropping-particle" : "", "parse-names" : false, "suffix" : "" }, { "dropping-particle" : "", "family" : "Giner-Sorolla", "given" : "R.", "non-dropping-particle" : "", "parse-names" : false, "suffix" : "" }, { "dropping-particle" : "", "family" : "Hasselman", "given" : "F.", "non-dropping-particle" : "", "parse-names" : false, "suffix" : "" }, { "dropping-particle" : "", "family" : "Peters", "given" : "K. R.", "non-dropping-particle" : "", "parse-names" : false, "suffix" : "" }, { "dropping-particle" : "", "family" : "Ratliff", "given" : "K. A.", "non-dropping-particle" : "", "parse-names" : false, "suffix" : "" }, { "dropping-particle" : "", "family" : "Smith", "given" : "C. T.", "non-dropping-particle" : "", "parse-names" : false, "suffix" : "" } ], "container-title" : "Perspectives on Psychological Science", "id" : "ITEM-1", "issue" : "4", "issued" : { "date-parts" : [ [ "2013", "7", "9" ] ] }, "page" : "424-432", "title" : "PsychDisclosure.org: Grassroots Support for Reforming Reporting Standards in Psychology", "type" : "article-journal", "volume" : "8" }, "uris" : [ "http://www.mendeley.com/documents/?uuid=2a5584bb-2325-4874-9da6-815a2d74f9dc" ] } ], "mendeley" : { "manualFormatting" : "(QEPs; LeBel et al., 2013)", "previouslyFormattedCitation" : "(LeBel et al., 2013)" }, "properties" : { "noteIndex" : 0 }, "schema" : "https://github.com/citation-style-language/schema/raw/master/csl-citation.json" }</w:instrText>
      </w:r>
      <w:r w:rsidR="00163F71">
        <w:fldChar w:fldCharType="separate"/>
      </w:r>
      <w:r w:rsidR="00163F71" w:rsidRPr="00163F71">
        <w:rPr>
          <w:noProof/>
        </w:rPr>
        <w:t>(</w:t>
      </w:r>
      <w:r w:rsidR="003A3F16">
        <w:rPr>
          <w:noProof/>
        </w:rPr>
        <w:t xml:space="preserve">QEPs; </w:t>
      </w:r>
      <w:r w:rsidR="00163F71" w:rsidRPr="00163F71">
        <w:rPr>
          <w:noProof/>
        </w:rPr>
        <w:t>LeBel et al., 2013)</w:t>
      </w:r>
      <w:r w:rsidR="00163F71">
        <w:fldChar w:fldCharType="end"/>
      </w:r>
      <w:commentRangeEnd w:id="13"/>
      <w:r w:rsidR="001D3283">
        <w:rPr>
          <w:rStyle w:val="CommentReference"/>
        </w:rPr>
        <w:commentReference w:id="13"/>
      </w:r>
      <w:r w:rsidR="003A3F16">
        <w:t xml:space="preserve"> </w:t>
      </w:r>
      <w:r w:rsidR="009431A8">
        <w:t xml:space="preserve">and the need for innovative results </w:t>
      </w:r>
      <w:r w:rsidR="009431A8">
        <w:fldChar w:fldCharType="begin" w:fldLock="1"/>
      </w:r>
      <w:r w:rsidR="00B83079">
        <w:instrText>ADDIN CSL_CITATION { "citationItems" : [ { "id" : "ITEM-1", "itemData" : { "DOI" : "10.3389/fpsyg.2013.00173", "ISSN" : "1664-1078", "PMID" : "23577000", "author" : [ { "dropping-particle" : "", "family" : "Trafimow", "given" : "David", "non-dropping-particle" : "", "parse-names" : false, "suffix" : "" } ], "container-title" : "Frontiers in psychology", "id" : "ITEM-1", "issued" : { "date-parts" : [ [ "2013", "1", "9" ] ] }, "page" : "173", "publisher" : "Frontiers", "title" : "The importance of surprising findings in psychology.", "type" : "article-journal", "volume" : "4" }, "uris" : [ "http://www.mendeley.com/documents/?uuid=9a0d12a1-bbea-4dd7-88dc-b5d8c6c74b2a" ] } ], "mendeley" : { "previouslyFormattedCitation" : "(Trafimow, 2013)" }, "properties" : { "noteIndex" : 0 }, "schema" : "https://github.com/citation-style-language/schema/raw/master/csl-citation.json" }</w:instrText>
      </w:r>
      <w:r w:rsidR="009431A8">
        <w:fldChar w:fldCharType="separate"/>
      </w:r>
      <w:r w:rsidR="009431A8" w:rsidRPr="009431A8">
        <w:rPr>
          <w:noProof/>
        </w:rPr>
        <w:t>(Trafimow, 2013)</w:t>
      </w:r>
      <w:r w:rsidR="009431A8">
        <w:fldChar w:fldCharType="end"/>
      </w:r>
      <w:r w:rsidR="009431A8">
        <w:t xml:space="preserve"> due to </w:t>
      </w:r>
      <w:commentRangeStart w:id="14"/>
      <w:r w:rsidR="009431A8">
        <w:t>high rejection rates</w:t>
      </w:r>
      <w:commentRangeEnd w:id="14"/>
      <w:r w:rsidR="001D3283">
        <w:rPr>
          <w:rStyle w:val="CommentReference"/>
        </w:rPr>
        <w:commentReference w:id="14"/>
      </w:r>
      <w:r w:rsidR="009431A8">
        <w:t xml:space="preserve"> in journals </w:t>
      </w:r>
      <w:r w:rsidR="003A3F16">
        <w:t>could infl</w:t>
      </w:r>
      <w:r w:rsidR="009431A8">
        <w:t>ate</w:t>
      </w:r>
      <w:r w:rsidR="003A3F16">
        <w:t xml:space="preserve"> the false positive rate in the literature</w:t>
      </w:r>
      <w:r w:rsidR="00EF1E71">
        <w:t>.</w:t>
      </w:r>
      <w:r w:rsidR="00E50C0E">
        <w:t xml:space="preserve"> It should be noted </w:t>
      </w:r>
      <w:ins w:id="15" w:author="Linda Dominguez" w:date="2014-04-29T20:34:00Z">
        <w:r w:rsidR="001D3283">
          <w:t xml:space="preserve">that </w:t>
        </w:r>
      </w:ins>
      <w:r w:rsidR="00E50C0E">
        <w:t xml:space="preserve">the field </w:t>
      </w:r>
      <w:r w:rsidR="003A5E7C">
        <w:t xml:space="preserve">of psychology took up these concerns, </w:t>
      </w:r>
      <w:r w:rsidR="00E50C0E">
        <w:t>is open to chang</w:t>
      </w:r>
      <w:r w:rsidR="00E0394F">
        <w:t>ing its practices</w:t>
      </w:r>
      <w:r w:rsidR="00E50C0E">
        <w:t xml:space="preserve"> </w:t>
      </w:r>
      <w:r w:rsidR="00E50C0E">
        <w:fldChar w:fldCharType="begin" w:fldLock="1"/>
      </w:r>
      <w:r w:rsidR="00B83079">
        <w:instrText>ADDIN CSL_CITATION { "citationItems" : [ { "id" : "ITEM-1", "itemData" : { "DOI" : "10.1177/1745691612459521", "ISSN" : "1745-6916", "author" : [ { "dropping-particle" : "", "family" : "Fuchs", "given" : "H. M.", "non-dropping-particle" : "", "parse-names" : false, "suffix" : "" }, { "dropping-particle" : "", "family" : "Jenny", "given" : "M.", "non-dropping-particle" : "", "parse-names" : false, "suffix" : "" }, { "dropping-particle" : "", "family" : "Fiedler", "given" : "S.", "non-dropping-particle" : "", "parse-names" : false, "suffix" : "" } ], "container-title" : "Perspectives on Psychological Science", "id" : "ITEM-1", "issue" : "6", "issued" : { "date-parts" : [ [ "2012", "11", "7" ] ] }, "page" : "639-642", "title" : "Psychologists Are Open to Change, yet Wary of Rules", "type" : "article-journal", "volume" : "7" }, "uris" : [ "http://www.mendeley.com/documents/?uuid=27c89783-d4db-40e7-8720-e2a787672476" ] } ], "mendeley" : { "previouslyFormattedCitation" : "(Fuchs, Jenny, &amp; Fiedler, 2012)" }, "properties" : { "noteIndex" : 0 }, "schema" : "https://github.com/citation-style-language/schema/raw/master/csl-citation.json" }</w:instrText>
      </w:r>
      <w:r w:rsidR="00E50C0E">
        <w:fldChar w:fldCharType="separate"/>
      </w:r>
      <w:r w:rsidR="00E50C0E" w:rsidRPr="00E50C0E">
        <w:rPr>
          <w:noProof/>
        </w:rPr>
        <w:t>(Fuchs, Jenny, &amp; Fiedler, 2012)</w:t>
      </w:r>
      <w:r w:rsidR="00E50C0E">
        <w:fldChar w:fldCharType="end"/>
      </w:r>
      <w:r w:rsidR="00E50C0E">
        <w:t xml:space="preserve">, </w:t>
      </w:r>
      <w:r w:rsidR="009B50B0">
        <w:t xml:space="preserve">remedies are investigated </w:t>
      </w:r>
      <w:r w:rsidR="009B50B0">
        <w:fldChar w:fldCharType="begin" w:fldLock="1"/>
      </w:r>
      <w:r w:rsidR="00B83079">
        <w:instrText>ADDIN CSL_CITATION { "citationItems" : [ { "id" : "ITEM-1", "itemData" : { "DOI" : "10.1177/1088868313496330", "ISSN" : "1532-7957", "PMID" : "23965303", "abstract" : "Recent studies have indicated that research practices in psychology may be susceptible to factors that increase false-positive rates, raising concerns about the possible prevalence of false-positive findings. The present article discusses several practices that may run counter to the inflation of false-positive rates. Taking these practices into account would lead to a more balanced view on the false-positive issue. Specifically, we argue that an inflation of false-positive rates would diminish, sometimes to a substantial degree, when researchers (a) have explicit a priori theoretical hypotheses, (b) include multiple replication studies in a single paper, and (c) collect additional data based on observed results. We report findings from simulation studies and statistical evidence that support these arguments. Being aware of these preventive factors allows researchers not to overestimate the pervasiveness of false-positives in psychology and to gauge the susceptibility of a paper to possible false-positives in practical and fair ways.", "author" : [ { "dropping-particle" : "", "family" : "Murayama", "given" : "Kou", "non-dropping-particle" : "", "parse-names" : false, "suffix" : "" }, { "dropping-particle" : "", "family" : "Pekrun", "given" : "Reinhard", "non-dropping-particle" : "", "parse-names" : false, "suffix" : "" }, { "dropping-particle" : "", "family" : "Fiedler", "given" : "Klaus", "non-dropping-particle" : "", "parse-names" : false, "suffix" : "" } ], "container-title" : "Personality and social psychology review : an official journal of the Society for Personality and Social Psychology, Inc", "id" : "ITEM-1", "issued" : { "date-parts" : [ [ "2013", "8", "21" ] ] }, "title" : "Research Practices That Can Prevent an Inflation of False-Positive Rates.", "type" : "article-journal" }, "uris" : [ "http://www.mendeley.com/documents/?uuid=89677df6-39d6-4c8a-b5f5-7aa82424492e" ] } ], "mendeley" : { "manualFormatting" : "(e.g., Murayama, Pekrun, &amp; Fiedler, 2013)", "previouslyFormattedCitation" : "(Murayama, Pekrun, &amp; Fiedler, 2013)" }, "properties" : { "noteIndex" : 0 }, "schema" : "https://github.com/citation-style-language/schema/raw/master/csl-citation.json" }</w:instrText>
      </w:r>
      <w:r w:rsidR="009B50B0">
        <w:fldChar w:fldCharType="separate"/>
      </w:r>
      <w:r w:rsidR="009B50B0" w:rsidRPr="009B50B0">
        <w:rPr>
          <w:noProof/>
        </w:rPr>
        <w:t>(</w:t>
      </w:r>
      <w:r w:rsidR="009B50B0">
        <w:rPr>
          <w:noProof/>
        </w:rPr>
        <w:t xml:space="preserve">e.g., </w:t>
      </w:r>
      <w:r w:rsidR="009B50B0" w:rsidRPr="009B50B0">
        <w:rPr>
          <w:noProof/>
        </w:rPr>
        <w:t>Murayama, Pekrun, &amp; Fiedler, 2013)</w:t>
      </w:r>
      <w:r w:rsidR="009B50B0">
        <w:fldChar w:fldCharType="end"/>
      </w:r>
      <w:r w:rsidR="009B50B0">
        <w:t xml:space="preserve">, </w:t>
      </w:r>
      <w:r w:rsidR="00E50C0E">
        <w:t xml:space="preserve">and change is on its way </w:t>
      </w:r>
      <w:r w:rsidR="00E0394F">
        <w:fldChar w:fldCharType="begin" w:fldLock="1"/>
      </w:r>
      <w:r w:rsidR="00B83079">
        <w:instrText>ADDIN CSL_CITATION { "citationItems" : [ { "id" : "ITEM-1", "itemData" : { "DOI" : "10.1016/j.jesp.2013.10.005", "ISSN" : "00221031", "author" : [ { "dropping-particle" : "", "family" : "Brandt", "given" : "Mark J.", "non-dropping-particle" : "", "parse-names" : false, "suffix" : "" }, { "dropping-particle" : "", "family" : "IJzerman", "given" : "Hans", "non-dropping-particle" : "", "parse-names" : false, "suffix" : "" }, { "dropping-particle" : "", "family" : "Dijksterhuis", "given" : "Ap", "non-dropping-particle" : "", "parse-names" : false, "suffix" : "" }, { "dropping-particle" : "", "family" : "Farach", "given" : "Frank J.", "non-dropping-particle" : "", "parse-names" : false, "suffix" : "" }, { "dropping-particle" : "", "family" : "Geller", "given" : "Jason", "non-dropping-particle" : "", "parse-names" : false, "suffix" : "" }, { "dropping-particle" : "", "family" : "Giner-Sorolla", "given" : "Roger", "non-dropping-particle" : "", "parse-names" : false, "suffix" : "" }, { "dropping-particle" : "", "family" : "Grange", "given" : "James a.", "non-dropping-particle" : "", "parse-names" : false, "suffix" : "" }, { "dropping-particle" : "", "family" : "Perugini", "given" : "Marco", "non-dropping-particle" : "", "parse-names" : false, "suffix" : "" }, { "dropping-particle" : "", "family" : "Spies", "given" : "Jeffrey R.", "non-dropping-particle" : "", "parse-names" : false, "suffix" : "" }, { "dropping-particle" : "", "family" : "'t Veer", "given" : "Anna", "non-dropping-particle" : "van", "parse-names" : false, "suffix" : "" } ], "container-title" : "Journal of Experimental Social Psychology", "id" : "ITEM-1", "issued" : { "date-parts" : [ [ "2013", "10" ] ] }, "page" : "217-224", "publisher" : "Elsevier Inc.", "title" : "The Replication Recipe: What Makes for a Convincing Replication?", "type" : "article-journal", "volume" : "50" }, "uris" : [ "http://www.mendeley.com/documents/?uuid=20ac1ad1-30ad-4693-be3f-2d43f524eaee" ] }, { "id" : "ITEM-2", "itemData" : { "DOI" : "10.1177/0956797613512465", "ISSN" : "0956-7976", "author" : [ { "dropping-particle" : "", "family" : "Eich", "given" : "E.", "non-dropping-particle" : "", "parse-names" : false, "suffix" : "" } ], "container-title" : "Psychological Science", "id" : "ITEM-2", "issue" : "1", "issued" : { "date-parts" : [ [ "2013", "11", "27" ] ] }, "page" : "3-6", "title" : "Business Not as Usual", "type" : "article-journal", "volume" : "25" }, "uris" : [ "http://www.mendeley.com/documents/?uuid=78c43c70-5ade-42fc-99d3-56f1d68e9ca9" ] }, { "id" : "ITEM-3", "itemData" : { "URL" : "http://www.journals.elsevier.com/journal-of-experimental-social-psychology/news/jesp-editorial-guidelines/", "author" : [ { "dropping-particle" : "", "family" : "Journal of Experimental Social Psychology", "given" : "", "non-dropping-particle" : "", "parse-names" : false, "suffix" : "" } ], "id" : "ITEM-3", "issued" : { "date-parts" : [ [ "2014" ] ] }, "title" : "JESP Editorial Guidelines", "type" : "webpage" }, "uris" : [ "http://www.mendeley.com/documents/?uuid=0fad8f8c-f3ee-4f78-8285-ec776bd05a2b" ] } ], "mendeley" : { "manualFormatting" : "(e.g., Brandt et al., 2013; Eich, 2013; Journal of Experimental Social Psychology, 2014)", "previouslyFormattedCitation" : "(Brandt et al., 2013; Eich, 2013; Journal of Experimental Social Psychology, 2014)" }, "properties" : { "noteIndex" : 0 }, "schema" : "https://github.com/citation-style-language/schema/raw/master/csl-citation.json" }</w:instrText>
      </w:r>
      <w:r w:rsidR="00E0394F">
        <w:fldChar w:fldCharType="separate"/>
      </w:r>
      <w:r w:rsidR="00E0394F" w:rsidRPr="00E0394F">
        <w:rPr>
          <w:noProof/>
        </w:rPr>
        <w:t>(</w:t>
      </w:r>
      <w:r w:rsidR="00E0394F">
        <w:rPr>
          <w:noProof/>
        </w:rPr>
        <w:t xml:space="preserve">e.g., </w:t>
      </w:r>
      <w:r w:rsidR="00E0394F" w:rsidRPr="00E0394F">
        <w:rPr>
          <w:noProof/>
        </w:rPr>
        <w:t>Brandt et al., 2013; Eich, 2013; Journal of Experimental Social Psychology, 2014)</w:t>
      </w:r>
      <w:r w:rsidR="00E0394F">
        <w:fldChar w:fldCharType="end"/>
      </w:r>
      <w:commentRangeStart w:id="16"/>
      <w:r w:rsidR="00E0394F">
        <w:t>.</w:t>
      </w:r>
      <w:commentRangeEnd w:id="16"/>
      <w:r w:rsidR="001D3283">
        <w:rPr>
          <w:rStyle w:val="CommentReference"/>
        </w:rPr>
        <w:commentReference w:id="16"/>
      </w:r>
    </w:p>
    <w:p w14:paraId="6C4FD64A" w14:textId="7BFE86B9" w:rsidR="006918E3" w:rsidRDefault="003A5E7C" w:rsidP="00201603">
      <w:pPr>
        <w:ind w:firstLine="567"/>
      </w:pPr>
      <w:r>
        <w:t>False negatives have been discussed less</w:t>
      </w:r>
      <w:r w:rsidR="009B50B0">
        <w:t xml:space="preserve"> explicitly</w:t>
      </w:r>
      <w:r>
        <w:t xml:space="preserve">, as the problems for false positives were more </w:t>
      </w:r>
      <w:r w:rsidR="009B50B0">
        <w:t>salient and more pressing</w:t>
      </w:r>
      <w:r w:rsidR="00E50C0E">
        <w:t xml:space="preserve">. </w:t>
      </w:r>
      <w:r w:rsidR="009B50B0">
        <w:t xml:space="preserve">Power (i.e., true positive rate) has been a pressing issue in the discussion nonetheless, as replications were being </w:t>
      </w:r>
      <w:r w:rsidR="005A0B8F">
        <w:t xml:space="preserve">discussed for detecting possible false positives </w:t>
      </w:r>
      <w:r w:rsidR="005A0B8F">
        <w:fldChar w:fldCharType="begin" w:fldLock="1"/>
      </w:r>
      <w:r w:rsidR="00B83079">
        <w:instrText>ADDIN CSL_CITATION { "citationItems" : [ { "id" : "ITEM-1", "itemData" : { "DOI" : "10.1002/per.1919", "ISSN" : "08902070", "author" : [ { "dropping-particle" : "", "family" : "Asendorpf", "given" : "Jens B.", "non-dropping-particle" : "", "parse-names" : false, "suffix" : "" }, { "dropping-particle" : "", "family" : "Conner", "given" : "Mark", "non-dropping-particle" : "", "parse-names" : false, "suffix" : "" }, { "dropping-particle" : "", "family" : "Fruyt", "given" : "Filip", "non-dropping-particle" : "De", "parse-names" : false, "suffix" : "" }, { "dropping-particle" : "", "family" : "Houwer", "given" : "Jan", "non-dropping-particle" : "De", "parse-names" : false, "suffix" : "" }, { "dropping-particle" : "", "family" : "Denissen", "given" : "Jaap J. A.", "non-dropping-particle" : "", "parse-names" : false, "suffix" : "" }, { "dropping-particle" : "", "family" : "Fiedler", "given" : "Klaus", "non-dropping-particle" : "", "parse-names" : false, "suffix" : "" }, { "dropping-particle" : "", "family" : "Fiedler", "given" : "Susann", "non-dropping-particle" : "", "parse-names" : false, "suffix" : "" }, { "dropping-particle" : "", "family" : "Funder", "given" : "David C.", "non-dropping-particle" : "", "parse-names" : false, "suffix" : "" }, { "dropping-particle" : "", "family" : "Kliegl", "given" : "Reinhold", "non-dropping-particle" : "", "parse-names" : false, "suffix" : "" }, { "dropping-particle" : "", "family" : "Nosek", "given" : "Brian A.", "non-dropping-particle" : "", "parse-names" : false, "suffix" : "" }, { "dropping-particle" : "", "family" : "Perugini", "given" : "Marco", "non-dropping-particle" : "", "parse-names" : false, "suffix" : "" }, { "dropping-particle" : "", "family" : "Roberts", "given" : "Brent W.", "non-dropping-particle" : "", "parse-names" : false, "suffix" : "" }, { "dropping-particle" : "", "family" : "Schmitt", "given" : "Manfred", "non-dropping-particle" : "", "parse-names" : false, "suffix" : "" }, { "dropping-particle" : "", "family" : "Aken", "given" : "Marcel A. G.", "non-dropping-particle" : "van", "parse-names" : false, "suffix" : "" }, { "dropping-particle" : "", "family" : "Weber", "given" : "Hannelore", "non-dropping-particle" : "", "parse-names" : false, "suffix" : "" }, { "dropping-particle" : "", "family" : "Wicherts", "given" : "Jelte M.", "non-dropping-particle" : "", "parse-names" : false, "suffix" : "" } ], "container-title" : "European Journal of Personality", "id" : "ITEM-1", "issue" : "2", "issued" : { "date-parts" : [ [ "2013", "3", "18" ] ] }, "page" : "108-119", "title" : "Recommendations for Increasing Replicability in Psychology", "type" : "article-journal", "volume" : "27" }, "uris" : [ "http://www.mendeley.com/documents/?uuid=4ac9587f-1521-46be-8826-a78b4392bac7" ] }, { "id" : "ITEM-2", "itemData" : { "DOI" : "10.1016/j.jesp.2013.10.005", "ISSN" : "00221031", "author" : [ { "dropping-particle" : "", "family" : "Brandt", "given" : "Mark J.", "non-dropping-particle" : "", "parse-names" : false, "suffix" : "" }, { "dropping-particle" : "", "family" : "IJzerman", "given" : "Hans", "non-dropping-particle" : "", "parse-names" : false, "suffix" : "" }, { "dropping-particle" : "", "family" : "Dijksterhuis", "given" : "Ap", "non-dropping-particle" : "", "parse-names" : false, "suffix" : "" }, { "dropping-particle" : "", "family" : "Farach", "given" : "Frank J.", "non-dropping-particle" : "", "parse-names" : false, "suffix" : "" }, { "dropping-particle" : "", "family" : "Geller", "given" : "Jason", "non-dropping-particle" : "", "parse-names" : false, "suffix" : "" }, { "dropping-particle" : "", "family" : "Giner-Sorolla", "given" : "Roger", "non-dropping-particle" : "", "parse-names" : false, "suffix" : "" }, { "dropping-particle" : "", "family" : "Grange", "given" : "James a.", "non-dropping-particle" : "", "parse-names" : false, "suffix" : "" }, { "dropping-particle" : "", "family" : "Perugini", "given" : "Marco", "non-dropping-particle" : "", "parse-names" : false, "suffix" : "" }, { "dropping-particle" : "", "family" : "Spies", "given" : "Jeffrey R.", "non-dropping-particle" : "", "parse-names" : false, "suffix" : "" }, { "dropping-particle" : "", "family" : "'t Veer", "given" : "Anna", "non-dropping-particle" : "van", "parse-names" : false, "suffix" : "" } ], "container-title" : "Journal of Experimental Social Psychology", "id" : "ITEM-2", "issued" : { "date-parts" : [ [ "2013", "10" ] ] }, "page" : "217-224", "publisher" : "Elsevier Inc.", "title" : "The Replication Recipe: What Makes for a Convincing Replication?", "type" : "article-journal", "volume" : "50" }, "uris" : [ "http://www.mendeley.com/documents/?uuid=20ac1ad1-30ad-4693-be3f-2d43f524eaee" ] } ], "mendeley" : { "manualFormatting" : "(e.g., Asendorpf et al., 2013; Brandt et al., 2013)", "previouslyFormattedCitation" : "(Asendorpf et al., 2013; Brandt et al., 2013)" }, "properties" : { "noteIndex" : 0 }, "schema" : "https://github.com/citation-style-language/schema/raw/master/csl-citation.json" }</w:instrText>
      </w:r>
      <w:r w:rsidR="005A0B8F">
        <w:fldChar w:fldCharType="separate"/>
      </w:r>
      <w:r w:rsidR="005A0B8F" w:rsidRPr="005A0B8F">
        <w:rPr>
          <w:noProof/>
        </w:rPr>
        <w:t>(</w:t>
      </w:r>
      <w:r w:rsidR="005A0B8F">
        <w:rPr>
          <w:noProof/>
        </w:rPr>
        <w:t xml:space="preserve">e.g., </w:t>
      </w:r>
      <w:r w:rsidR="005A0B8F" w:rsidRPr="005A0B8F">
        <w:rPr>
          <w:noProof/>
        </w:rPr>
        <w:t>Asendorpf et al., 2013; Brandt et al., 2013)</w:t>
      </w:r>
      <w:r w:rsidR="005A0B8F">
        <w:fldChar w:fldCharType="end"/>
      </w:r>
      <w:r w:rsidR="005A0B8F">
        <w:t xml:space="preserve">. </w:t>
      </w:r>
      <w:r w:rsidR="00B21BE5">
        <w:t xml:space="preserve">Such power </w:t>
      </w:r>
      <w:r w:rsidR="009B50B0">
        <w:t xml:space="preserve">for psychological studies has been estimated to be as low as 35% </w:t>
      </w:r>
      <w:r w:rsidR="009B50B0">
        <w:fldChar w:fldCharType="begin" w:fldLock="1"/>
      </w:r>
      <w:r w:rsidR="00B83079">
        <w: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"ITEM-1", "issue" : "6", "issued" : { "date-parts" : [ [ "2012", "11", "7" ] ] }, "page" : "543-554", "title" : "The Rules of the Game Called Psychological Science", "type" : "article-journal", "volume" : "7" }, "uris" : [ "http://www.mendeley.com/documents/?uuid=1f069476-7a7c-468e-bb2e-84e5bb636083" ] } ], "mendeley" : { "previouslyFormattedCitation" : "(Bakker et al., 2012)" }, "properties" : { "noteIndex" : 0 }, "schema" : "https://github.com/citation-style-language/schema/raw/master/csl-citation.json" }</w:instrText>
      </w:r>
      <w:r w:rsidR="009B50B0">
        <w:fldChar w:fldCharType="separate"/>
      </w:r>
      <w:r w:rsidR="009B50B0" w:rsidRPr="009B50B0">
        <w:rPr>
          <w:noProof/>
        </w:rPr>
        <w:t>(Bakker et al., 2012)</w:t>
      </w:r>
      <w:r w:rsidR="009B50B0">
        <w:fldChar w:fldCharType="end"/>
      </w:r>
      <w:r w:rsidR="00B21BE5">
        <w:t xml:space="preserve">, which implies a 65% false negative rate. This is substantive, given that this exceeds all but one of the false positive rates due to QRPs </w:t>
      </w:r>
      <w:commentRangeStart w:id="17"/>
      <w:r w:rsidR="00B21BE5">
        <w:fldChar w:fldCharType="begin" w:fldLock="1"/>
      </w:r>
      <w:r w:rsidR="00B83079">
        <w:instrText>ADDIN CSL_CITATION { "citationItems" : [ { "id" : "ITEM-1", "itemData" : { "DOI" : "10.1177/0956797611417632", "ISSN" : "1467-9280", "PMID" : "22006061", "abstract" : "In this article, we accomplish two things. First, we show that despite empirical psychologists' nominal endorsement of a low rate of false-positive findings (\u2264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 "author" : [ { "dropping-particle" : "", "family" : "Simmons", "given" : "Joseph P", "non-dropping-particle" : "", "parse-names" : false, "suffix" : "" }, { "dropping-particle" : "", "family" : "Nelson", "given" : "Leif D", "non-dropping-particle" : "", "parse-names" : false, "suffix" : "" }, { "dropping-particle" : "", "family" : "Simonsohn", "given" : "Uri", "non-dropping-particle" : "", "parse-names" : false, "suffix" : "" } ], "container-title" : "Psychological science", "id" : "ITEM-1", "issue" : "11", "issued" : { "date-parts" : [ [ "2011" ] ] }, "page" : "1359-66", "title" : "False-positive psychology: undisclosed flexibility in data collection and analysis allows presenting anything as significant.", "type" : "article-journal", "volume" : "22" }, "uris" : [ "http://www.mendeley.com/documents/?uuid=d3d896c7-e8a6-4a84-b14c-2a9b401118d1" ] } ], "mendeley" : { "manualFormatting" : "(81.5%, Table 1; Simmons et al., 2011)", "previouslyFormattedCitation" : "(Simmons et al., 2011)" }, "properties" : { "noteIndex" : 0 }, "schema" : "https://github.com/citation-style-language/schema/raw/master/csl-citation.json" }</w:instrText>
      </w:r>
      <w:r w:rsidR="00B21BE5">
        <w:fldChar w:fldCharType="separate"/>
      </w:r>
      <w:r w:rsidR="00B21BE5" w:rsidRPr="003A5E7C">
        <w:rPr>
          <w:noProof/>
        </w:rPr>
        <w:t>(</w:t>
      </w:r>
      <w:r w:rsidR="00B21BE5">
        <w:rPr>
          <w:noProof/>
        </w:rPr>
        <w:t xml:space="preserve">81.5%, Table 1; </w:t>
      </w:r>
      <w:r w:rsidR="00B21BE5" w:rsidRPr="003A5E7C">
        <w:rPr>
          <w:noProof/>
        </w:rPr>
        <w:t>Simmons et al., 2011)</w:t>
      </w:r>
      <w:r w:rsidR="00B21BE5">
        <w:fldChar w:fldCharType="end"/>
      </w:r>
      <w:commentRangeEnd w:id="17"/>
      <w:r w:rsidR="001D3283">
        <w:rPr>
          <w:rStyle w:val="CommentReference"/>
        </w:rPr>
        <w:commentReference w:id="17"/>
      </w:r>
      <w:r w:rsidR="00B21BE5">
        <w:t xml:space="preserve">. </w:t>
      </w:r>
      <w:r w:rsidR="004338D3">
        <w:t>Possible</w:t>
      </w:r>
      <w:r w:rsidR="00E14A3A">
        <w:t xml:space="preserve"> power problems have been indicated before</w:t>
      </w:r>
      <w:r w:rsidR="004338D3">
        <w:t xml:space="preserve"> </w:t>
      </w:r>
      <w:r w:rsidR="004338D3">
        <w:fldChar w:fldCharType="begin" w:fldLock="1"/>
      </w:r>
      <w:r w:rsidR="00B83079">
        <w:instrText>ADDIN CSL_CITATION { "citationItems" : [ { "id" : "ITEM-1", "itemData" : { "author" : [ { "dropping-particle" : "", "family" : "Cohen", "given" : "J.", "non-dropping-particle" : "", "parse-names" : false, "suffix" : "" } ], "container-title" : "Journal of Abnormal and Social Psychology", "id" : "ITEM-1", "issue" : "3", "issued" : { "date-parts" : [ [ "1962" ] ] }, "page" : "145-153", "title" : "The statistical power of abnormal-social psychological research: A review", "type" : "article-journal", "volume" : "65" }, "uris" : [ "http://www.mendeley.com/documents/?uuid=f4f12945-45b0-4741-876b-6b79c777c3eb" ] } ], "mendeley" : { "manualFormatting" : "(e.g., Cohen, 1962)", "previouslyFormattedCitation" : "(Cohen, 1962)" }, "properties" : { "noteIndex" : 0 }, "schema" : "https://github.com/citation-style-language/schema/raw/master/csl-citation.json" }</w:instrText>
      </w:r>
      <w:r w:rsidR="004338D3">
        <w:fldChar w:fldCharType="separate"/>
      </w:r>
      <w:r w:rsidR="004338D3" w:rsidRPr="004338D3">
        <w:rPr>
          <w:noProof/>
        </w:rPr>
        <w:t>(</w:t>
      </w:r>
      <w:r w:rsidR="004338D3">
        <w:rPr>
          <w:noProof/>
        </w:rPr>
        <w:t xml:space="preserve">e.g., </w:t>
      </w:r>
      <w:r w:rsidR="004338D3" w:rsidRPr="004338D3">
        <w:rPr>
          <w:noProof/>
        </w:rPr>
        <w:t>Cohen, 1962)</w:t>
      </w:r>
      <w:r w:rsidR="004338D3">
        <w:fldChar w:fldCharType="end"/>
      </w:r>
      <w:r w:rsidR="00E14A3A">
        <w:t xml:space="preserve">, but to no avail </w:t>
      </w:r>
      <w:r w:rsidR="00E14A3A">
        <w:fldChar w:fldCharType="begin" w:fldLock="1"/>
      </w:r>
      <w:r w:rsidR="00B83079">
        <w:instrText>ADDIN CSL_CITATION { "citationItems" : [ { "id" : "ITEM-1", "itemData" : { "DOI" : "10.1037//0033-2909.105.2.309", "ISSN" : "0033-2909", "author" : [ { "dropping-particle" : "", "family" : "Sedlmeier", "given" : "Peter", "non-dropping-particle" : "", "parse-names" : false, "suffix" : "" }, { "dropping-particle" : "", "family" : "Gigerenzer", "given" : "Gerd", "non-dropping-particle" : "", "parse-names" : false, "suffix" : "" } ], "container-title" : "Psychological Bulletin", "id" : "ITEM-1", "issue" : "2", "issued" : { "date-parts" : [ [ "1989" ] ] }, "page" : "309-316", "title" : "Do studies of statistical power have an effect on the power of studies?", "type" : "article-journal", "volume" : "105" }, "uris" : [ "http://www.mendeley.com/documents/?uuid=b0623e82-96d2-408a-845c-af985e6ca1d0" ] } ], "mendeley" : { "previouslyFormattedCitation" : "(Sedlmeier &amp; Gigerenzer, 1989)" }, "properties" : { "noteIndex" : 0 }, "schema" : "https://github.com/citation-style-language/schema/raw/master/csl-citation.json" }</w:instrText>
      </w:r>
      <w:r w:rsidR="00E14A3A">
        <w:fldChar w:fldCharType="separate"/>
      </w:r>
      <w:r w:rsidR="00E14A3A" w:rsidRPr="00E14A3A">
        <w:rPr>
          <w:noProof/>
        </w:rPr>
        <w:t>(Sedlmeier &amp; Gigerenzer, 1989)</w:t>
      </w:r>
      <w:r w:rsidR="00E14A3A">
        <w:fldChar w:fldCharType="end"/>
      </w:r>
      <w:r w:rsidR="00E14A3A">
        <w:t>. Hence, discussing f</w:t>
      </w:r>
      <w:r>
        <w:t xml:space="preserve">alse negatives </w:t>
      </w:r>
      <w:r w:rsidR="00E14A3A">
        <w:t>is important, as these</w:t>
      </w:r>
      <w:r w:rsidR="00096D94">
        <w:t xml:space="preserve"> cause possibly </w:t>
      </w:r>
      <w:r w:rsidR="009B50B0">
        <w:t>valuab</w:t>
      </w:r>
      <w:r w:rsidR="00096D94">
        <w:t xml:space="preserve">le research lines to be stopped prematurely </w:t>
      </w:r>
      <w:r w:rsidR="00B21BE5">
        <w:fldChar w:fldCharType="begin" w:fldLock="1"/>
      </w:r>
      <w:r w:rsidR="00B83079">
        <w:instrText>ADDIN CSL_CITATION { "citationItems" : [ { "id" : "ITEM-1", "itemData" : { "DOI" : "10.1177/1745691612462587", "author" : [ { "dropping-particle" : "", "family" : "Fiedler", "given" : "K.", "non-dropping-particle" : "", "parse-names" : false, "suffix" : "" }, { "dropping-particle" : "", "family" : "Kutzner", "given" : "F.", "non-dropping-particle" : "", "parse-names" : false, "suffix" : "" }, { "dropping-particle" : "", "family" : "Krueger", "given" : "J.I.", "non-dropping-particle" : "", "parse-names" : false, "suffix" : "" } ], "container-title" : "Perspectives on Psychological Science", "id" : "ITEM-1", "issue" : "6", "issued" : { "date-parts" : [ [ "2012" ] ] }, "page" : "661-669", "title" : "The Long Way From \u03b1-Error Control to Validity Proper: Problems With a Short-Sighted False-Positive Debate", "type" : "article-journal", "volume" : "7" }, "uris" : [ "http://www.mendeley.com/documents/?uuid=e65ecbd7-ea2f-447b-8e1e-f525319e8f47" ] } ], "mendeley" : { "previouslyFormattedCitation" : "(Fiedler, Kutzner, &amp; Krueger, 2012)" }, "properties" : { "noteIndex" : 0 }, "schema" : "https://github.com/citation-style-language/schema/raw/master/csl-citation.json" }</w:instrText>
      </w:r>
      <w:r w:rsidR="00B21BE5">
        <w:fldChar w:fldCharType="separate"/>
      </w:r>
      <w:r w:rsidR="00B21BE5" w:rsidRPr="00B21BE5">
        <w:rPr>
          <w:noProof/>
        </w:rPr>
        <w:t>(Fiedler, Kutzner, &amp; Krueger, 2012)</w:t>
      </w:r>
      <w:r w:rsidR="00B21BE5">
        <w:fldChar w:fldCharType="end"/>
      </w:r>
      <w:r w:rsidR="00B21BE5">
        <w:t>.</w:t>
      </w:r>
    </w:p>
    <w:p w14:paraId="5B76E318" w14:textId="6A81D29D" w:rsidR="00923F0E" w:rsidRDefault="00B75BAA" w:rsidP="00923F0E">
      <w:pPr>
        <w:ind w:firstLine="567"/>
      </w:pPr>
      <w:r>
        <w:lastRenderedPageBreak/>
        <w:t xml:space="preserve">This paper focuses on </w:t>
      </w:r>
      <w:r w:rsidR="006918E3">
        <w:t xml:space="preserve">possible </w:t>
      </w:r>
      <w:r>
        <w:t>false negative findings</w:t>
      </w:r>
      <w:r w:rsidR="00B13567">
        <w:t xml:space="preserve"> in </w:t>
      </w:r>
      <w:commentRangeStart w:id="18"/>
      <w:r w:rsidR="00B13567">
        <w:t xml:space="preserve">non-significant </w:t>
      </w:r>
      <w:commentRangeEnd w:id="18"/>
      <w:r w:rsidR="00835BD3">
        <w:rPr>
          <w:rStyle w:val="CommentReference"/>
        </w:rPr>
        <w:commentReference w:id="18"/>
      </w:r>
      <w:r w:rsidR="00B13567">
        <w:t xml:space="preserve">test results, and whether these results </w:t>
      </w:r>
      <w:r w:rsidR="00923F0E">
        <w:t xml:space="preserve">actually </w:t>
      </w:r>
      <w:r>
        <w:t xml:space="preserve">show the </w:t>
      </w:r>
      <w:r w:rsidR="00E14A3A">
        <w:t xml:space="preserve">theoretically </w:t>
      </w:r>
      <w:r>
        <w:t xml:space="preserve">expected </w:t>
      </w:r>
      <w:r w:rsidR="00B13567">
        <w:t>null distribution</w:t>
      </w:r>
      <w:r>
        <w:t xml:space="preserve">. </w:t>
      </w:r>
      <w:r w:rsidR="00E14A3A">
        <w:t xml:space="preserve">Non-significant results are often interpreted as </w:t>
      </w:r>
      <w:r w:rsidR="00D84BF9">
        <w:t xml:space="preserve">the null hypothesis being true </w:t>
      </w:r>
      <w:r w:rsidR="00D84BF9">
        <w:fldChar w:fldCharType="begin" w:fldLock="1"/>
      </w:r>
      <w:r w:rsidR="00B83079">
        <w:instrText>ADDIN CSL_CITATION { "citationItems" : [ { "id" : "ITEM-1", "itemData" : { "ISSN" : "1082-989X", "PMID" : "10937333", "abstract" : "Null hypothesis significance testing (NHST) is arguably the most widely used approach to hypothesis evaluation among behavioral and social scientists. It is also very controversial. A major concern expressed by critics is that such testing is misunderstood by many of those who use it. Several other objections to its use have also been raised. In this article the author reviews and comments on the claimed misunderstandings as well as on other criticisms of the approach, and he notes arguments that have been advanced in support of NHST. Alternatives and supplements to NHST are considered, as are several related recommendations regarding the interpretation of experimental data. The concluding opinion is that NHST is easily misunderstood and misused but that when applied with good judgment it can be an effective aid to the interpretation of experimental data.", "author" : [ { "dropping-particle" : "", "family" : "Nickerson", "given" : "R.S.", "non-dropping-particle" : "", "parse-names" : false, "suffix" : "" } ], "container-title" : "Psychological methods", "id" : "ITEM-1", "issue" : "2", "issued" : { "date-parts" : [ [ "2000", "6" ] ] }, "page" : "241-301", "title" : "Null hypothesis significance testing: a review of an old and continuing controversy.", "type" : "article-journal", "volume" : "5" }, "uris" : [ "http://www.mendeley.com/documents/?uuid=ece1bd1e-9326-4afe-a17d-71d4ada058e8" ] } ], "mendeley" : { "previouslyFormattedCitation" : "(Nickerson, 2000)" }, "properties" : { "noteIndex" : 0 }, "schema" : "https://github.com/citation-style-language/schema/raw/master/csl-citation.json" }</w:instrText>
      </w:r>
      <w:r w:rsidR="00D84BF9">
        <w:fldChar w:fldCharType="separate"/>
      </w:r>
      <w:r w:rsidR="00D84BF9" w:rsidRPr="00D84BF9">
        <w:rPr>
          <w:noProof/>
        </w:rPr>
        <w:t>(Nickerson, 2000)</w:t>
      </w:r>
      <w:r w:rsidR="00D84BF9">
        <w:fldChar w:fldCharType="end"/>
      </w:r>
      <w:r w:rsidR="00D84BF9">
        <w:t>. Additionally, s</w:t>
      </w:r>
      <w:r w:rsidR="006918E3">
        <w:t>ample results are possibly interpreted as more certain- and error free than they actually are (</w:t>
      </w:r>
      <w:r w:rsidR="00B13567">
        <w:t xml:space="preserve">due to </w:t>
      </w:r>
      <w:r w:rsidR="006918E3">
        <w:t xml:space="preserve">e.g., law of small numbers, </w:t>
      </w:r>
      <w:r w:rsidR="006918E3">
        <w:fldChar w:fldCharType="begin" w:fldLock="1"/>
      </w:r>
      <w:r w:rsidR="00B83079">
        <w:instrText>ADDIN CSL_CITATION { "citationItems" : [ { "id" : "ITEM-1", "itemData" : { "DOI" : "10.1037/h0031322", "ISSN" : "0033-2909", "author" : [ { "dropping-particle" : "", "family" : "Tversky", "given" : "Amos", "non-dropping-particle" : "", "parse-names" : false, "suffix" : "" }, { "dropping-particle" : "", "family" : "Kahneman", "given" : "Daniel", "non-dropping-particle" : "", "parse-names" : false, "suffix" : "" } ], "container-title" : "Psychological Bulletin", "id" : "ITEM-1", "issue" : "2", "issued" : { "date-parts" : [ [ "1971" ] ] }, "page" : "105-110", "title" : "Belief in the law of small numbers.", "type" : "article-journal", "volume" : "76" }, "uris" : [ "http://www.mendeley.com/documents/?uuid=d0acc3d8-af96-4f7e-8d8c-c7d811663d27" ] } ], "mendeley" : { "manualFormatting" : "Tversky &amp; Kahneman, 1971", "previouslyFormattedCitation" : "(Tversky &amp; Kahneman, 1971)" }, "properties" : { "noteIndex" : 0 }, "schema" : "https://github.com/citation-style-language/schema/raw/master/csl-citation.json" }</w:instrText>
      </w:r>
      <w:r w:rsidR="006918E3">
        <w:fldChar w:fldCharType="separate"/>
      </w:r>
      <w:r w:rsidR="006918E3" w:rsidRPr="006918E3">
        <w:rPr>
          <w:noProof/>
        </w:rPr>
        <w:t>Tversky &amp; Kahneman, 1971</w:t>
      </w:r>
      <w:r w:rsidR="006918E3">
        <w:fldChar w:fldCharType="end"/>
      </w:r>
      <w:r w:rsidR="006918E3">
        <w:t xml:space="preserve">; </w:t>
      </w:r>
      <w:r w:rsidR="00923F0E">
        <w:t xml:space="preserve">overconfidence of statistical </w:t>
      </w:r>
      <w:r w:rsidR="006918E3">
        <w:t xml:space="preserve">power, </w:t>
      </w:r>
      <w:r w:rsidR="00463E57">
        <w:fldChar w:fldCharType="begin" w:fldLock="1"/>
      </w:r>
      <w:r w:rsidR="00B83079">
        <w:instrText>ADDIN CSL_CITATION { "citationItems" : [ { "id" : "ITEM-1", "itemData" : { "author" : [ { "dropping-particle" : "", "family" : "Bakker", "given" : "M.", "non-dropping-particle" : "", "parse-names" : false, "suffix" : "" } ], "chapter-number" : "5", "container-title" : "Good Science, Bad Science: Questioning Research Practices in Psychological Science [Dissertation]", "id" : "ITEM-1", "issued" : { "date-parts" : [ [ "2014" ] ] }, "title" : "Flawed intuitions about power in psychological research.", "type" : "chapter" }, "uris" : [ "http://www.mendeley.com/documents/?uuid=55885672-8b4f-4d1a-a8b8-b9fb59cdfcad" ] }, { "id" : "ITEM-2", "itemData" : { "author" : [ { "dropping-particle" : "", "family" : "Greenwald", "given" : "Anthony G", "non-dropping-particle" : "", "parse-names" : false, "suffix" : "" } ], "container-title" : "Psychological Bulletin", "id" : "ITEM-2", "issue" : "1", "issued" : { "date-parts" : [ [ "1975" ] ] }, "page" : "1-20", "title" : "Consequences of Prejudice Against the Null Hypothesis", "type" : "article-journal", "volume" : "82" }, "uris" : [ "http://www.mendeley.com/documents/?uuid=cf13929e-8c96-4216-b861-5aca81175b37" ] } ], "mendeley" : { "manualFormatting" : "Bakker, 2014; Greenwald, 1975)", "previouslyFormattedCitation" : "(Bakker, 2014; Greenwald, 1975)" }, "properties" : { "noteIndex" : 0 }, "schema" : "https://github.com/citation-style-language/schema/raw/master/csl-citation.json" }</w:instrText>
      </w:r>
      <w:r w:rsidR="00463E57">
        <w:fldChar w:fldCharType="separate"/>
      </w:r>
      <w:r w:rsidR="00463E57" w:rsidRPr="00463E57">
        <w:rPr>
          <w:noProof/>
        </w:rPr>
        <w:t>Bakker, 2014; Greenwald, 1975)</w:t>
      </w:r>
      <w:r w:rsidR="00463E57">
        <w:fldChar w:fldCharType="end"/>
      </w:r>
      <w:r w:rsidR="00B13567">
        <w:t xml:space="preserve">, </w:t>
      </w:r>
      <w:r w:rsidR="00D84BF9">
        <w:t>resulting in unwarranted generalization</w:t>
      </w:r>
      <w:r w:rsidR="00096D94">
        <w:t>s</w:t>
      </w:r>
      <w:r w:rsidR="00D84BF9">
        <w:t xml:space="preserve"> of individual results</w:t>
      </w:r>
      <w:r w:rsidR="00B13567">
        <w:t xml:space="preserve">. If non-significant results are truly non-effects, they should be expected to </w:t>
      </w:r>
      <w:r w:rsidR="00D84BF9">
        <w:t>show</w:t>
      </w:r>
      <w:r w:rsidR="00B13567">
        <w:t xml:space="preserve"> a uniform </w:t>
      </w:r>
      <w:r w:rsidR="00B13567">
        <w:rPr>
          <w:i/>
        </w:rPr>
        <w:t>P</w:t>
      </w:r>
      <w:r w:rsidR="00B13567">
        <w:t xml:space="preserve">-value distribution </w:t>
      </w:r>
      <w:r w:rsidR="00B13567">
        <w:fldChar w:fldCharType="begin" w:fldLock="1"/>
      </w:r>
      <w:r w:rsidR="00B83079">
        <w:instrText>ADDIN CSL_CITATION { "citationItems" : [ { "id" : "ITEM-1", "itemData" : { "author" : [ { "dropping-particle" : "", "family" : "Murdoch", "given" : "DJ", "non-dropping-particle" : "", "parse-names" : false, "suffix" : "" }, { "dropping-particle" : "", "family" : "Tsai", "given" : "YL", "non-dropping-particle" : "", "parse-names" : false, "suffix" : "" }, { "dropping-particle" : "", "family" : "Adcock", "given" : "James", "non-dropping-particle" : "", "parse-names" : false, "suffix" : "" } ], "container-title" : "The American Statistician", "id" : "ITEM-1", "issued" : { "date-parts" : [ [ "2008" ] ] }, "note" : "Important: one sided tests with sample values going against the prediction yield p-values with high density to one.", "page" : "242-245", "title" : "P-values are random variables", "type" : "article-journal", "volume" : "62" }, "uris" : [ "http://www.mendeley.com/documents/?uuid=b768e279-d59a-4fc9-8d3c-e7eb90445786" ] }, { "id" : "ITEM-2", "itemData" : { "author" : [ { "dropping-particle" : "", "family" : "Sackrowitz", "given" : "H", "non-dropping-particle" : "", "parse-names" : false, "suffix" : "" }, { "dropping-particle" : "", "family" : "Samuel-Cahn", "given" : "E", "non-dropping-particle" : "", "parse-names" : false, "suffix" : "" } ], "container-title" : "The American Statistician", "id" : "ITEM-2", "issue" : "4", "issued" : { "date-parts" : [ [ "1999" ] ] }, "page" : "326-331", "title" : "P values as random variables\u2014expected P values", "type" : "article-journal", "volume" : "53" }, "uris" : [ "http://www.mendeley.com/documents/?uuid=1a702c9e-649f-4222-af95-1f425ba98f26" ] } ], "mendeley" : { "previouslyFormattedCitation" : "(Murdoch, Tsai, &amp; Adcock, 2008; Sackrowitz &amp; Samuel-Cahn, 1999)" }, "properties" : { "noteIndex" : 0 }, "schema" : "https://github.com/citation-style-language/schema/raw/master/csl-citation.json" }</w:instrText>
      </w:r>
      <w:r w:rsidR="00B13567">
        <w:fldChar w:fldCharType="separate"/>
      </w:r>
      <w:r w:rsidR="00B13567" w:rsidRPr="00B13567">
        <w:rPr>
          <w:noProof/>
        </w:rPr>
        <w:t>(Murdoch, Tsai, &amp; Adcock, 2008; Sackrowitz &amp; Samuel-Cahn, 1999)</w:t>
      </w:r>
      <w:r w:rsidR="00B13567">
        <w:fldChar w:fldCharType="end"/>
      </w:r>
      <w:r w:rsidR="00D84BF9">
        <w:t>, and the accompanying effect size distribution.</w:t>
      </w:r>
      <w:r w:rsidR="00B13567">
        <w:t xml:space="preserve"> </w:t>
      </w:r>
      <w:r w:rsidR="00D84BF9">
        <w:t>Our research investigate</w:t>
      </w:r>
      <w:r w:rsidR="00AF4829">
        <w:t>s</w:t>
      </w:r>
      <w:r w:rsidR="00D84BF9">
        <w:t xml:space="preserve"> whether reported statistics from </w:t>
      </w:r>
      <w:r w:rsidR="00096D94">
        <w:t>8</w:t>
      </w:r>
      <w:r w:rsidR="00D84BF9">
        <w:t xml:space="preserve"> flagship journals corroborates</w:t>
      </w:r>
      <w:r w:rsidR="00096D94">
        <w:t xml:space="preserve"> such null distributions</w:t>
      </w:r>
      <w:r w:rsidR="00D84BF9">
        <w:t xml:space="preserve">, or </w:t>
      </w:r>
      <w:r w:rsidR="00096D94">
        <w:t xml:space="preserve">indicates </w:t>
      </w:r>
      <w:r w:rsidR="00D84BF9">
        <w:t>possible false negative results</w:t>
      </w:r>
      <w:commentRangeStart w:id="19"/>
      <w:r w:rsidR="00D84BF9">
        <w:t>.</w:t>
      </w:r>
      <w:commentRangeEnd w:id="19"/>
      <w:r w:rsidR="00835BD3">
        <w:rPr>
          <w:rStyle w:val="CommentReference"/>
        </w:rPr>
        <w:commentReference w:id="19"/>
      </w:r>
    </w:p>
    <w:p w14:paraId="53D4662C" w14:textId="16608A9E" w:rsidR="00923F0E" w:rsidRDefault="00923F0E" w:rsidP="00923F0E">
      <w:pPr>
        <w:ind w:firstLine="567"/>
        <w:jc w:val="center"/>
        <w:rPr>
          <w:b/>
        </w:rPr>
      </w:pPr>
      <w:r>
        <w:rPr>
          <w:b/>
        </w:rPr>
        <w:t>Methods</w:t>
      </w:r>
      <w:bookmarkStart w:id="20" w:name="_GoBack"/>
      <w:bookmarkEnd w:id="20"/>
    </w:p>
    <w:p w14:paraId="0642D21A" w14:textId="54200B37" w:rsidR="00923F0E" w:rsidRDefault="00923F0E" w:rsidP="00923F0E">
      <w:pPr>
        <w:ind w:firstLine="567"/>
        <w:rPr>
          <w:b/>
        </w:rPr>
      </w:pPr>
      <w:r>
        <w:rPr>
          <w:b/>
        </w:rPr>
        <w:t>Data summary</w:t>
      </w:r>
    </w:p>
    <w:p w14:paraId="05258D9C" w14:textId="7AAE88A5" w:rsidR="00F62BEE" w:rsidRPr="00F62BEE" w:rsidRDefault="008D3556" w:rsidP="00923F0E">
      <w:pPr>
        <w:ind w:firstLine="567"/>
      </w:pPr>
      <w:r>
        <w:t>The dataset used was</w:t>
      </w:r>
      <w:commentRangeStart w:id="21"/>
      <w:r w:rsidR="00F62BEE">
        <w:t xml:space="preserve"> retrieved from the Open Science Framework</w:t>
      </w:r>
      <w:r>
        <w:rPr>
          <w:rStyle w:val="FootnoteReference"/>
        </w:rPr>
        <w:footnoteReference w:id="3"/>
      </w:r>
      <w:r w:rsidR="00F62BEE">
        <w:t xml:space="preserve">, </w:t>
      </w:r>
      <w:r>
        <w:t>and</w:t>
      </w:r>
      <w:r w:rsidR="00F62BEE">
        <w:t xml:space="preserve"> </w:t>
      </w:r>
      <w:r w:rsidR="00E82693">
        <w:t>includes</w:t>
      </w:r>
      <w:r w:rsidR="00F62BEE">
        <w:t xml:space="preserve"> </w:t>
      </w:r>
      <w:r w:rsidR="00E82693">
        <w:t xml:space="preserve">APA style </w:t>
      </w:r>
      <w:r w:rsidR="00F62BEE">
        <w:t xml:space="preserve">test statistics extracted from </w:t>
      </w:r>
      <w:r w:rsidR="00BD425A">
        <w:t>8</w:t>
      </w:r>
      <w:r w:rsidR="00F62BEE">
        <w:t xml:space="preserve"> journals. These test statistics were extracted with statcheck </w:t>
      </w:r>
      <w:r w:rsidR="00F62BEE">
        <w:fldChar w:fldCharType="begin" w:fldLock="1"/>
      </w:r>
      <w:r w:rsidR="00B83079">
        <w:instrText>ADDIN CSL_CITATION { "citationItems" : [ { "id" : "ITEM-1", "itemData" : { "author" : [ { "dropping-particle" : "", "family" : "Epskamp", "given" : "Sacha", "non-dropping-particle" : "", "parse-names" : false, "suffix" : "" }, { "dropping-particle" : "", "family" : "Nuijten", "given" : "Michele B", "non-dropping-particle" : "", "parse-names" : false, "suffix" : "" } ], "id" : "ITEM-1", "issued" : { "date-parts" : [ [ "2013" ] ] }, "note" : "R package version 0.1.0", "title" : "statcheck: Extract statistics from articles and recompute p values", "type" : "article" }, "uris" : [ "http://www.mendeley.com/documents/?uuid=164bdfe8-2279-4437-ac7a-f1a4302cabca" ] } ], "mendeley" : { "previouslyFormattedCitation" : "(Epskamp &amp; Nuijten, 2013)" }, "properties" : { "noteIndex" : 0 }, "schema" : "https://github.com/citation-style-language/schema/raw/master/csl-citation.json" }</w:instrText>
      </w:r>
      <w:r w:rsidR="00F62BEE">
        <w:fldChar w:fldCharType="separate"/>
      </w:r>
      <w:r w:rsidR="00F62BEE" w:rsidRPr="00F62BEE">
        <w:rPr>
          <w:noProof/>
        </w:rPr>
        <w:t>(Epskamp &amp; Nuijten, 2013)</w:t>
      </w:r>
      <w:r w:rsidR="00F62BEE">
        <w:fldChar w:fldCharType="end"/>
      </w:r>
      <w:r w:rsidR="00F62BEE">
        <w:t xml:space="preserve">, and originally included </w:t>
      </w:r>
      <w:r w:rsidR="00EF4359">
        <w:t xml:space="preserve">a total of </w:t>
      </w:r>
      <w:r w:rsidR="00F62BEE">
        <w:t>XXXX test results (</w:t>
      </w:r>
      <w:r w:rsidR="00F62BEE">
        <w:rPr>
          <w:i/>
        </w:rPr>
        <w:t>t</w:t>
      </w:r>
      <w:r w:rsidR="00F62BEE">
        <w:t xml:space="preserve">, </w:t>
      </w:r>
      <w:r w:rsidR="00F62BEE">
        <w:rPr>
          <w:i/>
        </w:rPr>
        <w:t xml:space="preserve">r, F, Z, </w:t>
      </w:r>
      <w:r w:rsidR="00F62BEE">
        <w:t>χ</w:t>
      </w:r>
      <w:r w:rsidR="00F62BEE">
        <w:rPr>
          <w:vertAlign w:val="superscript"/>
        </w:rPr>
        <w:t>2</w:t>
      </w:r>
      <w:r w:rsidR="00F62BEE">
        <w:t xml:space="preserve"> and Wald values). As only </w:t>
      </w:r>
      <w:r w:rsidR="00F62BEE">
        <w:rPr>
          <w:i/>
        </w:rPr>
        <w:t>t</w:t>
      </w:r>
      <w:r w:rsidR="00F62BEE">
        <w:t xml:space="preserve">, </w:t>
      </w:r>
      <w:r w:rsidR="00F62BEE">
        <w:rPr>
          <w:i/>
        </w:rPr>
        <w:t xml:space="preserve">r, </w:t>
      </w:r>
      <w:r w:rsidR="00F62BEE">
        <w:t xml:space="preserve">and </w:t>
      </w:r>
      <w:r w:rsidR="00F62BEE">
        <w:rPr>
          <w:i/>
        </w:rPr>
        <w:t xml:space="preserve">F </w:t>
      </w:r>
      <w:r w:rsidR="00F62BEE">
        <w:t>values allow for direct and comparable effect size computation, these test results were selected (XXXX results; XX%</w:t>
      </w:r>
      <w:r w:rsidR="003A6A1D">
        <w:t xml:space="preserve"> of original</w:t>
      </w:r>
      <w:r w:rsidR="00F62BEE">
        <w:t>)</w:t>
      </w:r>
      <w:r w:rsidR="00F42F47">
        <w:t>.</w:t>
      </w:r>
      <w:r w:rsidR="00566F72">
        <w:t xml:space="preserve"> Table 2 summarizes the</w:t>
      </w:r>
      <w:r w:rsidR="003A6A1D">
        <w:t xml:space="preserve"> selected </w:t>
      </w:r>
      <w:r w:rsidR="00566F72">
        <w:t>data</w:t>
      </w:r>
      <w:r w:rsidR="003A6A1D">
        <w:t xml:space="preserve"> used for the analyses in this paper</w:t>
      </w:r>
      <w:r w:rsidR="00566F72">
        <w:t>.</w:t>
      </w:r>
      <w:r w:rsidR="00F62BEE">
        <w:t xml:space="preserve"> </w:t>
      </w:r>
      <w:r w:rsidR="00E82693">
        <w:t>For a more extensive description of the sampling method</w:t>
      </w:r>
      <w:r w:rsidR="003A6A1D">
        <w:t xml:space="preserve"> underlying the dataset</w:t>
      </w:r>
      <w:r w:rsidR="00E82693">
        <w:t>, see the Open Science Framework page</w:t>
      </w:r>
      <w:r w:rsidR="00EF4359">
        <w:t xml:space="preserve">, linked to in </w:t>
      </w:r>
      <w:r w:rsidR="003A6A1D">
        <w:t>Footnote 2</w:t>
      </w:r>
      <w:r w:rsidR="00E82693">
        <w:t>.</w:t>
      </w:r>
      <w:commentRangeEnd w:id="21"/>
      <w:r w:rsidR="007F6714">
        <w:rPr>
          <w:rStyle w:val="CommentReference"/>
        </w:rPr>
        <w:commentReference w:id="21"/>
      </w:r>
    </w:p>
    <w:p w14:paraId="4C82E1DF" w14:textId="0CB64AAE" w:rsidR="00923F0E" w:rsidRDefault="00433A6C" w:rsidP="00923F0E">
      <w:pPr>
        <w:ind w:firstLine="567"/>
        <w:rPr>
          <w:b/>
        </w:rPr>
      </w:pPr>
      <w:r>
        <w:rPr>
          <w:b/>
        </w:rPr>
        <w:t>Effect size distribution</w:t>
      </w:r>
    </w:p>
    <w:p w14:paraId="36A2B96E" w14:textId="531E074C" w:rsidR="009D6A56" w:rsidRDefault="00E943BA" w:rsidP="00923F0E">
      <w:pPr>
        <w:ind w:firstLine="567"/>
      </w:pPr>
      <w:r>
        <w:lastRenderedPageBreak/>
        <w:t xml:space="preserve">The selected </w:t>
      </w:r>
      <w:r>
        <w:rPr>
          <w:i/>
        </w:rPr>
        <w:t>t</w:t>
      </w:r>
      <w:r>
        <w:t xml:space="preserve">, </w:t>
      </w:r>
      <w:r>
        <w:rPr>
          <w:i/>
        </w:rPr>
        <w:t>F</w:t>
      </w:r>
      <w:r>
        <w:t xml:space="preserve">, and </w:t>
      </w:r>
      <w:r>
        <w:rPr>
          <w:i/>
        </w:rPr>
        <w:t>r</w:t>
      </w:r>
      <w:r>
        <w:t xml:space="preserve"> values are </w:t>
      </w:r>
      <w:r w:rsidR="009D6A56">
        <w:t>readily computed into effect sizes</w:t>
      </w:r>
      <w:r>
        <w:t xml:space="preserve">, which form the observed effect distributions. </w:t>
      </w:r>
      <w:r w:rsidR="009D6A56">
        <w:t>The effect size metric used throughout the analyses is explained variance, in the form of eta-squared (i.e., η</w:t>
      </w:r>
      <w:r w:rsidR="009D6A56">
        <w:rPr>
          <w:vertAlign w:val="superscript"/>
        </w:rPr>
        <w:t>2</w:t>
      </w:r>
      <w:r w:rsidR="009D6A56">
        <w:t xml:space="preserve">). For the selected </w:t>
      </w:r>
      <w:r w:rsidR="009D6A56">
        <w:rPr>
          <w:i/>
        </w:rPr>
        <w:t>r</w:t>
      </w:r>
      <w:r w:rsidR="009D6A56">
        <w:t xml:space="preserve"> values, this only requires taking the square (i.e., </w:t>
      </w:r>
      <w:r w:rsidR="009D6A56">
        <w:rPr>
          <w:i/>
        </w:rPr>
        <w:t>r</w:t>
      </w:r>
      <w:r w:rsidR="009D6A56">
        <w:rPr>
          <w:vertAlign w:val="superscript"/>
        </w:rPr>
        <w:t>2</w:t>
      </w:r>
      <w:r w:rsidR="009D6A56">
        <w:t xml:space="preserve">). </w:t>
      </w:r>
      <w:r w:rsidR="009D6A56">
        <w:rPr>
          <w:i/>
        </w:rPr>
        <w:t>F</w:t>
      </w:r>
      <w:r w:rsidR="009D6A56">
        <w:t xml:space="preserve"> and </w:t>
      </w:r>
      <w:r w:rsidR="009D6A56">
        <w:rPr>
          <w:i/>
        </w:rPr>
        <w:t xml:space="preserve">t </w:t>
      </w:r>
      <w:r w:rsidR="009D6A56">
        <w:t xml:space="preserve">values were converted to effect sizes simultaneously, as </w:t>
      </w:r>
      <w:r w:rsidR="009D6A56">
        <w:rPr>
          <w:i/>
        </w:rPr>
        <w:t>t</w:t>
      </w:r>
      <w:r w:rsidR="009D6A56">
        <w:rPr>
          <w:i/>
          <w:vertAlign w:val="superscript"/>
        </w:rPr>
        <w:t>2</w:t>
      </w:r>
      <w:r w:rsidR="009D6A56">
        <w:rPr>
          <w:i/>
        </w:rPr>
        <w:t xml:space="preserve"> </w:t>
      </w:r>
      <w:r w:rsidR="009D6A56">
        <w:t xml:space="preserve">values are </w:t>
      </w:r>
      <w:r w:rsidR="009D6A56">
        <w:rPr>
          <w:i/>
        </w:rPr>
        <w:t xml:space="preserve">F </w:t>
      </w:r>
      <w:r w:rsidR="009D6A56">
        <w:t>values</w:t>
      </w:r>
      <w:r w:rsidR="00167784">
        <w:t xml:space="preserve">. The formula used to compute these effect sizes </w:t>
      </w:r>
      <w:r w:rsidR="000A392E">
        <w:t>is</w:t>
      </w:r>
    </w:p>
    <w:p w14:paraId="08FDD8A7" w14:textId="77777777" w:rsidR="000A392E" w:rsidRPr="009D6A56" w:rsidRDefault="000A392E" w:rsidP="000A392E">
      <w:pPr>
        <w:ind w:firstLine="567"/>
        <w:jc w:val="center"/>
      </w:pPr>
      <w:r w:rsidRPr="000A392E">
        <w:rPr>
          <w:position w:val="-62"/>
        </w:rPr>
        <w:object w:dxaOrig="1920" w:dyaOrig="1020" w14:anchorId="70107C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75pt;height:50.95pt" o:ole="">
            <v:imagedata r:id="rId11" o:title=""/>
          </v:shape>
          <o:OLEObject Type="Embed" ProgID="Equation.3" ShapeID="_x0000_i1025" DrawAspect="Content" ObjectID="_1460309268" r:id="rId12"/>
        </w:object>
      </w:r>
    </w:p>
    <w:p w14:paraId="04A874A7" w14:textId="1952CE2C" w:rsidR="00167784" w:rsidRPr="00167784" w:rsidRDefault="00167784" w:rsidP="00167784">
      <w:r>
        <w:t>where for</w:t>
      </w:r>
      <w:r w:rsidR="00C411E9">
        <w:t xml:space="preserve"> squared</w:t>
      </w:r>
      <w:r>
        <w:t xml:space="preserve"> </w:t>
      </w:r>
      <w:r>
        <w:rPr>
          <w:i/>
        </w:rPr>
        <w:t>t</w:t>
      </w:r>
      <w:r>
        <w:t xml:space="preserve"> values, </w:t>
      </w:r>
      <w:r>
        <w:rPr>
          <w:i/>
        </w:rPr>
        <w:t>d</w:t>
      </w:r>
      <w:r w:rsidRPr="00167784">
        <w:rPr>
          <w:i/>
        </w:rPr>
        <w:t>f</w:t>
      </w:r>
      <w:r w:rsidRPr="00167784">
        <w:rPr>
          <w:i/>
          <w:vertAlign w:val="subscript"/>
        </w:rPr>
        <w:t>1</w:t>
      </w:r>
      <w:r>
        <w:t xml:space="preserve"> equals 1, and </w:t>
      </w:r>
      <w:r>
        <w:rPr>
          <w:i/>
        </w:rPr>
        <w:t>df</w:t>
      </w:r>
      <w:r>
        <w:rPr>
          <w:i/>
          <w:vertAlign w:val="subscript"/>
        </w:rPr>
        <w:t>2</w:t>
      </w:r>
      <w:r>
        <w:t xml:space="preserve"> equals the original degrees of freedom from the </w:t>
      </w:r>
      <w:r>
        <w:rPr>
          <w:i/>
        </w:rPr>
        <w:t>t</w:t>
      </w:r>
      <w:r w:rsidR="00C411E9">
        <w:t xml:space="preserve">-test. Adjusted effect sizes were computed with the formulae given in the </w:t>
      </w:r>
      <w:commentRangeStart w:id="22"/>
      <w:r w:rsidR="00C411E9">
        <w:t>Appendix</w:t>
      </w:r>
      <w:commentRangeEnd w:id="22"/>
      <w:r w:rsidR="00222973">
        <w:rPr>
          <w:rStyle w:val="CommentReference"/>
        </w:rPr>
        <w:commentReference w:id="22"/>
      </w:r>
      <w:r w:rsidR="00C411E9">
        <w:t>.</w:t>
      </w:r>
    </w:p>
    <w:p w14:paraId="4284F68B" w14:textId="420AE020" w:rsidR="00433A6C" w:rsidRDefault="00E943BA" w:rsidP="000A392E">
      <w:pPr>
        <w:ind w:firstLine="567"/>
      </w:pPr>
      <w:r>
        <w:t xml:space="preserve">The theoretical null distribution </w:t>
      </w:r>
      <w:r w:rsidR="009D6A56">
        <w:t xml:space="preserve">over all test results </w:t>
      </w:r>
      <w:r w:rsidR="00C411E9">
        <w:t>wa</w:t>
      </w:r>
      <w:r>
        <w:t xml:space="preserve">s simulated by (1) randomly sampling </w:t>
      </w:r>
      <w:commentRangeStart w:id="23"/>
      <w:r>
        <w:t>1,000,000</w:t>
      </w:r>
      <w:commentRangeEnd w:id="23"/>
      <w:r>
        <w:rPr>
          <w:rStyle w:val="CommentReference"/>
        </w:rPr>
        <w:commentReference w:id="23"/>
      </w:r>
      <w:r>
        <w:t xml:space="preserve"> test results from the dataset with replacement, (2) sampling non-significant </w:t>
      </w:r>
      <w:r>
        <w:rPr>
          <w:i/>
        </w:rPr>
        <w:t>P</w:t>
      </w:r>
      <w:r>
        <w:t>-values uniformly</w:t>
      </w:r>
      <w:r w:rsidR="00C411E9">
        <w:t xml:space="preserve"> between 0 and α (α = .05)</w:t>
      </w:r>
      <w:r>
        <w:t>, (3) and computing the effect size that accompanies the degrees of freedom of the sampled test results.</w:t>
      </w:r>
      <w:r w:rsidR="009D6A56">
        <w:t xml:space="preserve"> </w:t>
      </w:r>
      <w:r w:rsidR="00C411E9">
        <w:t>Effect size computation was done equal to computing the observed effect sizes, except no adjusted effect sizes were computed.</w:t>
      </w:r>
    </w:p>
    <w:p w14:paraId="45069B23" w14:textId="53BEF2B5" w:rsidR="00C411E9" w:rsidRDefault="00C411E9" w:rsidP="00923F0E">
      <w:pPr>
        <w:ind w:firstLine="567"/>
      </w:pPr>
      <w:r>
        <w:t>To compare the observed</w:t>
      </w:r>
      <w:r w:rsidR="00837392">
        <w:t xml:space="preserve"> distributions with the </w:t>
      </w:r>
      <w:r w:rsidR="00B83079">
        <w:t xml:space="preserve">theoretical </w:t>
      </w:r>
      <w:r>
        <w:t>null di</w:t>
      </w:r>
      <w:r w:rsidR="00837392">
        <w:t>stribution</w:t>
      </w:r>
      <w:r>
        <w:t>,</w:t>
      </w:r>
      <w:r w:rsidR="00F62BEE">
        <w:t xml:space="preserve"> </w:t>
      </w:r>
      <w:r>
        <w:t>Kolmogorov-Smirnov test</w:t>
      </w:r>
      <w:r w:rsidR="00F62BEE">
        <w:t>s</w:t>
      </w:r>
      <w:r>
        <w:t xml:space="preserve"> w</w:t>
      </w:r>
      <w:r w:rsidR="00F62BEE">
        <w:t>ere</w:t>
      </w:r>
      <w:r>
        <w:t xml:space="preserve"> used. The Kolmogorov-Smirnov test is a </w:t>
      </w:r>
      <w:r w:rsidR="00CC6BA6">
        <w:t xml:space="preserve">non-parametric </w:t>
      </w:r>
      <w:r>
        <w:t xml:space="preserve">goodness-of-fit test </w:t>
      </w:r>
      <w:r w:rsidR="00222973">
        <w:t>for distributions</w:t>
      </w:r>
      <w:r>
        <w:t xml:space="preserve">, </w:t>
      </w:r>
      <w:r w:rsidR="00F62BEE">
        <w:t xml:space="preserve">which is based on the maximum absolute deviation between the </w:t>
      </w:r>
      <w:r w:rsidR="00CC6BA6">
        <w:t xml:space="preserve">independent </w:t>
      </w:r>
      <w:r w:rsidR="00F62BEE">
        <w:t>distributions</w:t>
      </w:r>
      <w:r w:rsidR="00222973">
        <w:t xml:space="preserve"> being compared</w:t>
      </w:r>
      <w:r w:rsidR="00B83079">
        <w:t xml:space="preserve"> </w:t>
      </w:r>
      <w:r w:rsidR="00B83079">
        <w:fldChar w:fldCharType="begin" w:fldLock="1"/>
      </w:r>
      <w:r w:rsidR="00B83079">
        <w:instrText>ADDIN CSL_CITATION { "citationItems" : [ { "id" : "ITEM-1", "itemData" : { "author" : [ { "dropping-particle" : "", "family" : "Massey Jr.", "given" : "Frank J.", "non-dropping-particle" : "", "parse-names" : false, "suffix" : "" } ], "container-title" : "Journal of the American statistical Association", "id" : "ITEM-1", "issue" : "253", "issued" : { "date-parts" : [ [ "1951" ] ] }, "page" : "68-78", "title" : "The Kolmogorov-Smirnov test for goodness of fit", "type" : "article-journal", "volume" : "46" }, "uris" : [ "http://www.mendeley.com/documents/?uuid=7febd6e0-b95c-463b-8948-fb86a50317e2" ] } ], "mendeley" : { "previouslyFormattedCitation" : "(Massey Jr., 1951)" }, "properties" : { "noteIndex" : 0 }, "schema" : "https://github.com/citation-style-language/schema/raw/master/csl-citation.json" }</w:instrText>
      </w:r>
      <w:r w:rsidR="00B83079">
        <w:fldChar w:fldCharType="separate"/>
      </w:r>
      <w:r w:rsidR="00B83079" w:rsidRPr="00B83079">
        <w:rPr>
          <w:noProof/>
        </w:rPr>
        <w:t>(Massey Jr., 1951)</w:t>
      </w:r>
      <w:r w:rsidR="00B83079">
        <w:fldChar w:fldCharType="end"/>
      </w:r>
      <w:r w:rsidR="00F62BEE">
        <w:t>. I</w:t>
      </w:r>
      <w:r>
        <w:t xml:space="preserve">n this </w:t>
      </w:r>
      <w:r w:rsidR="00F62BEE">
        <w:t xml:space="preserve">specific </w:t>
      </w:r>
      <w:r>
        <w:t>case</w:t>
      </w:r>
      <w:r w:rsidR="00B83079">
        <w:t>,</w:t>
      </w:r>
      <w:r>
        <w:t xml:space="preserve"> the fit of the observed</w:t>
      </w:r>
      <w:r w:rsidR="00B83079">
        <w:t xml:space="preserve"> effect size distribution</w:t>
      </w:r>
      <w:r w:rsidR="00CC6BA6">
        <w:t>s (overall, and per journal)</w:t>
      </w:r>
      <w:r w:rsidR="00B83079">
        <w:t xml:space="preserve"> with the </w:t>
      </w:r>
      <w:r>
        <w:t xml:space="preserve">null </w:t>
      </w:r>
      <w:r w:rsidR="00B83079">
        <w:t xml:space="preserve">effect </w:t>
      </w:r>
      <w:r>
        <w:t>distribution is of interest.</w:t>
      </w:r>
      <w:r w:rsidR="00F62BEE">
        <w:t xml:space="preserve"> </w:t>
      </w:r>
      <w:r w:rsidR="00837392">
        <w:t xml:space="preserve">Differences in distributions between journals were not subjected to </w:t>
      </w:r>
      <w:r w:rsidR="009F4102">
        <w:t xml:space="preserve">inferential significance tests, as the data </w:t>
      </w:r>
      <w:r w:rsidR="009F4102" w:rsidRPr="009F4102">
        <w:rPr>
          <w:i/>
        </w:rPr>
        <w:t>are</w:t>
      </w:r>
      <w:r w:rsidR="00837392">
        <w:t xml:space="preserve"> the population of </w:t>
      </w:r>
      <w:r w:rsidR="00837392">
        <w:rPr>
          <w:i/>
        </w:rPr>
        <w:t>t</w:t>
      </w:r>
      <w:r w:rsidR="00837392">
        <w:t xml:space="preserve">, </w:t>
      </w:r>
      <w:r w:rsidR="00837392">
        <w:rPr>
          <w:i/>
        </w:rPr>
        <w:t xml:space="preserve">r, </w:t>
      </w:r>
      <w:r w:rsidR="00837392">
        <w:t xml:space="preserve">and </w:t>
      </w:r>
      <w:r w:rsidR="00837392">
        <w:rPr>
          <w:i/>
        </w:rPr>
        <w:t>F</w:t>
      </w:r>
      <w:r w:rsidR="00837392">
        <w:t xml:space="preserve"> values reported in the journals.</w:t>
      </w:r>
    </w:p>
    <w:p w14:paraId="14D0043F" w14:textId="7F0373F8" w:rsidR="00433A6C" w:rsidRDefault="00433A6C" w:rsidP="00923F0E">
      <w:pPr>
        <w:ind w:firstLine="567"/>
        <w:rPr>
          <w:b/>
        </w:rPr>
      </w:pPr>
      <w:r>
        <w:rPr>
          <w:b/>
          <w:i/>
        </w:rPr>
        <w:t>P</w:t>
      </w:r>
      <w:r>
        <w:rPr>
          <w:b/>
        </w:rPr>
        <w:t>-value distribution</w:t>
      </w:r>
    </w:p>
    <w:p w14:paraId="736950BE" w14:textId="697FEDBD" w:rsidR="003549BA" w:rsidRDefault="00F95475" w:rsidP="00923F0E">
      <w:pPr>
        <w:ind w:firstLine="567"/>
      </w:pPr>
      <w:r>
        <w:t xml:space="preserve">Uniformity of </w:t>
      </w:r>
      <w:r>
        <w:rPr>
          <w:i/>
        </w:rPr>
        <w:t>P</w:t>
      </w:r>
      <w:r>
        <w:t xml:space="preserve">-values </w:t>
      </w:r>
      <w:r w:rsidR="000A392E">
        <w:t>is tested with the Fisher method ()</w:t>
      </w:r>
      <w:r>
        <w:t>.</w:t>
      </w:r>
    </w:p>
    <w:p w14:paraId="671D48D4" w14:textId="77777777" w:rsidR="000A392E" w:rsidRDefault="000A392E" w:rsidP="00923F0E">
      <w:pPr>
        <w:ind w:firstLine="567"/>
      </w:pPr>
    </w:p>
    <w:p w14:paraId="5C336AE1" w14:textId="407BF894" w:rsidR="001012EA" w:rsidRDefault="001012EA" w:rsidP="001012EA">
      <w:pPr>
        <w:ind w:firstLine="708"/>
      </w:pPr>
      <w:r>
        <w:rPr>
          <w:b/>
        </w:rPr>
        <w:t xml:space="preserve">Deviation test. </w:t>
      </w:r>
      <w:r>
        <w:t xml:space="preserve">For the purpose of this paper, the deviation test inspects whether non-significant </w:t>
      </w:r>
      <w:r>
        <w:rPr>
          <w:i/>
        </w:rPr>
        <w:t>P</w:t>
      </w:r>
      <w:r>
        <w:t xml:space="preserve">-values deviate from uniformity. As selecting only non-significant </w:t>
      </w:r>
      <w:r>
        <w:rPr>
          <w:i/>
        </w:rPr>
        <w:t>P</w:t>
      </w:r>
      <w:r>
        <w:t xml:space="preserve">-values restricts the range, the selected </w:t>
      </w:r>
      <w:r>
        <w:rPr>
          <w:i/>
        </w:rPr>
        <w:t>P</w:t>
      </w:r>
      <w:r>
        <w:t>-values are transformed back into the state space of [0; 1], by</w:t>
      </w:r>
    </w:p>
    <w:p w14:paraId="0BFE208D" w14:textId="77777777" w:rsidR="001012EA" w:rsidRDefault="001012EA" w:rsidP="00B1498F">
      <w:pPr>
        <w:ind w:firstLine="708"/>
        <w:jc w:val="center"/>
      </w:pPr>
      <w:r w:rsidRPr="001012EA">
        <w:rPr>
          <w:position w:val="-24"/>
        </w:rPr>
        <w:object w:dxaOrig="1260" w:dyaOrig="639" w14:anchorId="2F3365F0">
          <v:shape id="_x0000_i1026" type="#_x0000_t75" style="width:63.15pt;height:31.9pt" o:ole="">
            <v:imagedata r:id="rId13" o:title=""/>
          </v:shape>
          <o:OLEObject Type="Embed" ProgID="Equation.3" ShapeID="_x0000_i1026" DrawAspect="Content" ObjectID="_1460309269" r:id="rId14"/>
        </w:object>
      </w:r>
    </w:p>
    <w:p w14:paraId="20EC26E6" w14:textId="56D1F20C" w:rsidR="001012EA" w:rsidRDefault="001012EA" w:rsidP="001012EA">
      <w:r>
        <w:t xml:space="preserve">where </w:t>
      </w:r>
      <w:r>
        <w:rPr>
          <w:i/>
        </w:rPr>
        <w:t>p</w:t>
      </w:r>
      <w:r w:rsidRPr="001012EA">
        <w:rPr>
          <w:i/>
          <w:vertAlign w:val="subscript"/>
        </w:rPr>
        <w:t>i</w:t>
      </w:r>
      <w:r>
        <w:rPr>
          <w:i/>
        </w:rPr>
        <w:t xml:space="preserve"> </w:t>
      </w:r>
      <w:r>
        <w:t xml:space="preserve">is a vector of </w:t>
      </w:r>
      <w:r>
        <w:rPr>
          <w:i/>
        </w:rPr>
        <w:t>P</w:t>
      </w:r>
      <w:r>
        <w:t xml:space="preserve">-values, and α is the selected significance threshold. The resulting </w:t>
      </w:r>
      <w:r>
        <w:rPr>
          <w:i/>
        </w:rPr>
        <w:t>p</w:t>
      </w:r>
      <w:r>
        <w:rPr>
          <w:i/>
          <w:vertAlign w:val="superscript"/>
        </w:rPr>
        <w:t>*</w:t>
      </w:r>
      <w:r>
        <w:t>-values are used to calculate the test statistic gamma,</w:t>
      </w:r>
    </w:p>
    <w:p w14:paraId="5B93F95B" w14:textId="77777777" w:rsidR="001012EA" w:rsidRDefault="00B1498F" w:rsidP="00B1498F">
      <w:pPr>
        <w:jc w:val="center"/>
      </w:pPr>
      <w:r w:rsidRPr="001012EA">
        <w:rPr>
          <w:position w:val="-28"/>
        </w:rPr>
        <w:object w:dxaOrig="1740" w:dyaOrig="680" w14:anchorId="4F3F95F8">
          <v:shape id="_x0000_i1027" type="#_x0000_t75" style="width:86.95pt;height:33.95pt" o:ole="">
            <v:imagedata r:id="rId15" o:title=""/>
          </v:shape>
          <o:OLEObject Type="Embed" ProgID="Equation.3" ShapeID="_x0000_i1027" DrawAspect="Content" ObjectID="_1460309270" r:id="rId16"/>
        </w:object>
      </w:r>
    </w:p>
    <w:p w14:paraId="40FA6EAC" w14:textId="06C88A02" w:rsidR="001012EA" w:rsidRPr="00B1498F" w:rsidRDefault="00B1498F" w:rsidP="00B1498F">
      <w:r>
        <w:t xml:space="preserve">where </w:t>
      </w:r>
      <w:r>
        <w:rPr>
          <w:i/>
        </w:rPr>
        <w:t>k</w:t>
      </w:r>
      <w:r>
        <w:t xml:space="preserve"> is the amount of non-significant </w:t>
      </w:r>
      <w:r>
        <w:rPr>
          <w:i/>
        </w:rPr>
        <w:t>P</w:t>
      </w:r>
      <w:r>
        <w:t xml:space="preserve">-values. The resulting test statistic is gamma distributed, with rate parameter 1 and shape parameter </w:t>
      </w:r>
      <w:r>
        <w:rPr>
          <w:i/>
        </w:rPr>
        <w:t>k</w:t>
      </w:r>
      <w:r>
        <w:t xml:space="preserve"> (i.e., γ ~ Γ(1,</w:t>
      </w:r>
      <w:r>
        <w:rPr>
          <w:i/>
        </w:rPr>
        <w:t>k</w:t>
      </w:r>
      <w:r>
        <w:t xml:space="preserve">), as the natural logarithm of a uniform variable is an exponentially distributed, and the sum of </w:t>
      </w:r>
      <w:r>
        <w:rPr>
          <w:i/>
        </w:rPr>
        <w:t xml:space="preserve">k </w:t>
      </w:r>
      <w:r>
        <w:t>exponential distributions is gamma distributed.</w:t>
      </w:r>
    </w:p>
    <w:p w14:paraId="58F3055B" w14:textId="04216B3C" w:rsidR="003549BA" w:rsidRDefault="003549BA" w:rsidP="00923F0E">
      <w:pPr>
        <w:ind w:firstLine="567"/>
        <w:rPr>
          <w:b/>
        </w:rPr>
      </w:pPr>
      <w:r>
        <w:rPr>
          <w:b/>
        </w:rPr>
        <w:t>Test power simulations.</w:t>
      </w:r>
    </w:p>
    <w:p w14:paraId="2D125FFA" w14:textId="695DE065" w:rsidR="00844EFF" w:rsidRPr="003549BA" w:rsidRDefault="003549BA" w:rsidP="00923F0E">
      <w:pPr>
        <w:ind w:firstLine="567"/>
        <w:rPr>
          <w:b/>
        </w:rPr>
      </w:pPr>
      <w:r>
        <w:rPr>
          <w:b/>
        </w:rPr>
        <w:t>Paper power.</w:t>
      </w:r>
    </w:p>
    <w:p w14:paraId="07642AF3" w14:textId="7AF2E8A8" w:rsidR="00124F18" w:rsidRDefault="00124F18" w:rsidP="00923F0E">
      <w:pPr>
        <w:ind w:firstLine="567"/>
        <w:rPr>
          <w:i/>
        </w:rPr>
      </w:pPr>
      <w:r>
        <w:rPr>
          <w:i/>
        </w:rPr>
        <w:br w:type="page"/>
      </w:r>
    </w:p>
    <w:p w14:paraId="2725E794" w14:textId="51765EED" w:rsidR="00A57332" w:rsidRDefault="004E0CB3" w:rsidP="00C626C1">
      <w:pPr>
        <w:rPr>
          <w:b/>
        </w:rPr>
      </w:pPr>
      <w:r w:rsidRPr="004E0CB3">
        <w:rPr>
          <w:b/>
          <w:position w:val="-10"/>
        </w:rPr>
        <w:object w:dxaOrig="180" w:dyaOrig="340" w14:anchorId="038D956A">
          <v:shape id="_x0000_i1028" type="#_x0000_t75" style="width:8.85pt;height:17pt" o:ole="">
            <v:imagedata r:id="rId17" o:title=""/>
          </v:shape>
          <o:OLEObject Type="Embed" ProgID="Equation.3" ShapeID="_x0000_i1028" DrawAspect="Content" ObjectID="_1460309271" r:id="rId18"/>
        </w:object>
      </w:r>
      <w:r w:rsidR="00A058B2" w:rsidRPr="004E0CB3">
        <w:rPr>
          <w:b/>
          <w:position w:val="-10"/>
        </w:rPr>
        <w:object w:dxaOrig="180" w:dyaOrig="340" w14:anchorId="17FDF59C">
          <v:shape id="_x0000_i1029" type="#_x0000_t75" style="width:8.85pt;height:17pt" o:ole="">
            <v:imagedata r:id="rId17" o:title=""/>
          </v:shape>
          <o:OLEObject Type="Embed" ProgID="Equation.3" ShapeID="_x0000_i1029" DrawAspect="Content" ObjectID="_1460309272" r:id="rId19"/>
        </w:object>
      </w:r>
      <w:r w:rsidR="00212B83">
        <w:rPr>
          <w:b/>
        </w:rPr>
        <w:t>Paper level results</w:t>
      </w:r>
    </w:p>
    <w:p w14:paraId="53C7C0D2" w14:textId="3800C048" w:rsidR="00F3627F" w:rsidRPr="0051319D" w:rsidRDefault="0051319D" w:rsidP="00651A02">
      <w:pPr>
        <w:ind w:firstLine="708"/>
      </w:pPr>
      <w:r w:rsidRPr="00A539FE">
        <w:rPr>
          <w:highlight w:val="lightGray"/>
        </w:rPr>
        <w:t xml:space="preserve">In the current section, </w:t>
      </w:r>
      <w:r w:rsidR="008F5CD7" w:rsidRPr="00A539FE">
        <w:rPr>
          <w:highlight w:val="lightGray"/>
        </w:rPr>
        <w:t xml:space="preserve">an easy to use method is presented </w:t>
      </w:r>
      <w:r w:rsidRPr="00A539FE">
        <w:rPr>
          <w:highlight w:val="lightGray"/>
        </w:rPr>
        <w:t xml:space="preserve">to test for presence of an effect across a set of statistical hypothesis tests, requiring only </w:t>
      </w:r>
      <w:r w:rsidRPr="00A539FE">
        <w:rPr>
          <w:i/>
          <w:highlight w:val="lightGray"/>
        </w:rPr>
        <w:t>p-</w:t>
      </w:r>
      <w:r w:rsidRPr="00A539FE">
        <w:rPr>
          <w:highlight w:val="lightGray"/>
        </w:rPr>
        <w:t>values.</w:t>
      </w:r>
      <w:r w:rsidR="008F5CD7">
        <w:t xml:space="preserve"> Subsequently, power </w:t>
      </w:r>
      <w:r w:rsidR="00A53C16">
        <w:t>simulations</w:t>
      </w:r>
      <w:r w:rsidR="008F5CD7">
        <w:t xml:space="preserve"> are presented and descriptive results are given for papers included in the </w:t>
      </w:r>
      <w:commentRangeStart w:id="24"/>
      <w:r w:rsidR="008F5CD7">
        <w:t>XXXX</w:t>
      </w:r>
      <w:commentRangeEnd w:id="24"/>
      <w:r w:rsidR="008F5CD7">
        <w:rPr>
          <w:rStyle w:val="CommentReference"/>
        </w:rPr>
        <w:commentReference w:id="24"/>
      </w:r>
      <w:r w:rsidR="008F5CD7">
        <w:t xml:space="preserve"> dataset.</w:t>
      </w:r>
    </w:p>
    <w:p w14:paraId="357F67ED" w14:textId="6037BE3C" w:rsidR="001012EA" w:rsidRPr="00870677" w:rsidRDefault="00B96B5E" w:rsidP="001012EA">
      <w:pPr>
        <w:ind w:firstLine="708"/>
        <w:rPr>
          <w:rFonts w:eastAsiaTheme="minorEastAsia"/>
        </w:rPr>
      </w:pPr>
      <w:r w:rsidRPr="00945D75">
        <w:rPr>
          <w:b/>
        </w:rPr>
        <w:t>Fisher’s inexact test</w:t>
      </w:r>
      <w:r w:rsidR="0051319D">
        <w:rPr>
          <w:b/>
        </w:rPr>
        <w:t xml:space="preserve">. </w:t>
      </w:r>
      <w:commentRangeStart w:id="25"/>
      <w:r w:rsidR="0051319D" w:rsidRPr="00870677">
        <w:rPr>
          <w:highlight w:val="lightGray"/>
        </w:rPr>
        <w:t xml:space="preserve">Fisher’s test () was originally used to test for deviations from uniformity, which is also applicable for </w:t>
      </w:r>
      <w:r w:rsidR="0051319D" w:rsidRPr="00870677">
        <w:rPr>
          <w:i/>
          <w:highlight w:val="lightGray"/>
        </w:rPr>
        <w:t>p-</w:t>
      </w:r>
      <w:r w:rsidR="0051319D" w:rsidRPr="00870677">
        <w:rPr>
          <w:highlight w:val="lightGray"/>
        </w:rPr>
        <w:t>value distributions</w:t>
      </w:r>
      <w:r w:rsidR="0051319D" w:rsidRPr="00895338">
        <w:t>.</w:t>
      </w:r>
      <w:commentRangeEnd w:id="25"/>
      <w:r w:rsidR="0051319D" w:rsidRPr="00895338">
        <w:rPr>
          <w:rStyle w:val="CommentReference"/>
        </w:rPr>
        <w:commentReference w:id="25"/>
      </w:r>
      <w:r w:rsidR="0051319D" w:rsidRPr="00895338">
        <w:rPr>
          <w:i/>
        </w:rPr>
        <w:t xml:space="preserve"> </w:t>
      </w:r>
      <w:r w:rsidR="00895338" w:rsidRPr="00895338">
        <w:rPr>
          <w:rFonts w:eastAsiaTheme="minorEastAsia"/>
        </w:rPr>
        <w:t xml:space="preserve">As mentioned previously, if the null hypothesis is true, </w:t>
      </w:r>
      <w:r w:rsidR="00895338" w:rsidRPr="00895338">
        <w:rPr>
          <w:rFonts w:eastAsiaTheme="minorEastAsia"/>
          <w:i/>
        </w:rPr>
        <w:t>p</w:t>
      </w:r>
      <w:r w:rsidR="00895338" w:rsidRPr="00895338">
        <w:rPr>
          <w:rFonts w:eastAsiaTheme="minorEastAsia"/>
        </w:rPr>
        <w:t xml:space="preserve">-values are uniformly distributed — this makes the Fisher test </w:t>
      </w:r>
      <w:r w:rsidR="00895338">
        <w:rPr>
          <w:rFonts w:eastAsiaTheme="minorEastAsia"/>
        </w:rPr>
        <w:t xml:space="preserve">an excellent test for inspecting the presence </w:t>
      </w:r>
      <w:r w:rsidR="00895338" w:rsidRPr="00895338">
        <w:rPr>
          <w:rFonts w:eastAsiaTheme="minorEastAsia"/>
        </w:rPr>
        <w:t>of an effect.</w:t>
      </w:r>
      <w:r w:rsidR="00895338">
        <w:rPr>
          <w:rFonts w:eastAsiaTheme="minorEastAsia"/>
        </w:rPr>
        <w:t xml:space="preserve"> </w:t>
      </w:r>
      <w:r w:rsidR="006F67D4">
        <w:rPr>
          <w:rFonts w:eastAsiaTheme="minorEastAsia"/>
        </w:rPr>
        <w:t xml:space="preserve">However, </w:t>
      </w:r>
    </w:p>
    <w:p w14:paraId="0CF07AA1" w14:textId="1C0F2CC8" w:rsidR="00870677" w:rsidRPr="00870677" w:rsidRDefault="00870677" w:rsidP="00A539FE">
      <w:pPr>
        <w:ind w:firstLine="708"/>
        <w:rPr>
          <w:rFonts w:eastAsiaTheme="minorEastAsia"/>
        </w:rPr>
      </w:pPr>
    </w:p>
    <w:p w14:paraId="14ED743F" w14:textId="74E2D00F" w:rsidR="00F0161D" w:rsidRDefault="00AF7BD5" w:rsidP="00F3627F">
      <w:pPr>
        <w:ind w:firstLine="708"/>
        <w:rPr>
          <w:rFonts w:eastAsiaTheme="minorEastAsia"/>
        </w:rPr>
      </w:pPr>
      <w:r>
        <w:rPr>
          <w:rFonts w:eastAsiaTheme="minorEastAsia"/>
          <w:b/>
        </w:rPr>
        <w:t>Fish</w:t>
      </w:r>
      <w:r w:rsidR="00D16785">
        <w:rPr>
          <w:rFonts w:eastAsiaTheme="minorEastAsia"/>
          <w:b/>
        </w:rPr>
        <w:t>er test</w:t>
      </w:r>
      <w:r>
        <w:rPr>
          <w:rFonts w:eastAsiaTheme="minorEastAsia"/>
          <w:b/>
        </w:rPr>
        <w:t xml:space="preserve"> power.</w:t>
      </w:r>
      <w:r w:rsidR="00C71334">
        <w:rPr>
          <w:rFonts w:eastAsiaTheme="minorEastAsia"/>
          <w:b/>
        </w:rPr>
        <w:t xml:space="preserve"> </w:t>
      </w:r>
      <w:r w:rsidR="00C71334" w:rsidRPr="00B74AD4">
        <w:rPr>
          <w:rFonts w:eastAsiaTheme="minorEastAsia"/>
          <w:highlight w:val="lightGray"/>
        </w:rPr>
        <w:t xml:space="preserve">To simulate the power of the Fisher test, </w:t>
      </w:r>
      <w:r w:rsidR="00B74AD4" w:rsidRPr="00B74AD4">
        <w:rPr>
          <w:rFonts w:eastAsiaTheme="minorEastAsia"/>
          <w:highlight w:val="lightGray"/>
        </w:rPr>
        <w:t xml:space="preserve">the </w:t>
      </w:r>
      <w:r w:rsidR="00C71334" w:rsidRPr="00B74AD4">
        <w:rPr>
          <w:rFonts w:eastAsiaTheme="minorEastAsia"/>
          <w:highlight w:val="lightGray"/>
        </w:rPr>
        <w:t>original test results in the dataset</w:t>
      </w:r>
      <w:r w:rsidR="00B74AD4" w:rsidRPr="00B74AD4">
        <w:rPr>
          <w:rFonts w:eastAsiaTheme="minorEastAsia"/>
          <w:highlight w:val="lightGray"/>
        </w:rPr>
        <w:t xml:space="preserve"> were bootstrapped</w:t>
      </w:r>
      <w:r w:rsidR="00C71334" w:rsidRPr="00B74AD4">
        <w:rPr>
          <w:rFonts w:eastAsiaTheme="minorEastAsia"/>
          <w:highlight w:val="lightGray"/>
        </w:rPr>
        <w:t>.</w:t>
      </w:r>
      <w:r w:rsidR="00C71334">
        <w:rPr>
          <w:rFonts w:eastAsiaTheme="minorEastAsia"/>
        </w:rPr>
        <w:t xml:space="preserve"> </w:t>
      </w:r>
      <w:r w:rsidR="00ED306C">
        <w:rPr>
          <w:rFonts w:eastAsiaTheme="minorEastAsia"/>
        </w:rPr>
        <w:t>Sixteen h</w:t>
      </w:r>
      <w:r w:rsidR="00D4089B">
        <w:rPr>
          <w:rFonts w:eastAsiaTheme="minorEastAsia"/>
        </w:rPr>
        <w:t>ypothetical population effect sizes were imposed, from which non-significant results were simulated</w:t>
      </w:r>
      <w:r w:rsidR="005C1B76">
        <w:rPr>
          <w:rFonts w:eastAsiaTheme="minorEastAsia"/>
        </w:rPr>
        <w:t xml:space="preserve"> for all </w:t>
      </w:r>
      <w:r w:rsidR="005C1B76">
        <w:rPr>
          <w:rFonts w:eastAsiaTheme="minorEastAsia"/>
          <w:i/>
        </w:rPr>
        <w:t>t</w:t>
      </w:r>
      <w:r w:rsidR="005C1B76" w:rsidRPr="005C1B76">
        <w:rPr>
          <w:rFonts w:eastAsiaTheme="minorEastAsia"/>
        </w:rPr>
        <w:t>,</w:t>
      </w:r>
      <w:r w:rsidR="005C1B76">
        <w:rPr>
          <w:rFonts w:eastAsiaTheme="minorEastAsia"/>
          <w:i/>
        </w:rPr>
        <w:t xml:space="preserve"> F </w:t>
      </w:r>
      <w:r w:rsidR="005C1B76" w:rsidRPr="005C1B76">
        <w:rPr>
          <w:rFonts w:eastAsiaTheme="minorEastAsia"/>
        </w:rPr>
        <w:t>and</w:t>
      </w:r>
      <w:r w:rsidR="005C1B76">
        <w:rPr>
          <w:rFonts w:eastAsiaTheme="minorEastAsia"/>
          <w:i/>
        </w:rPr>
        <w:t xml:space="preserve"> r </w:t>
      </w:r>
      <w:r w:rsidR="005C1B76">
        <w:rPr>
          <w:rFonts w:eastAsiaTheme="minorEastAsia"/>
        </w:rPr>
        <w:t>test stat</w:t>
      </w:r>
      <w:r w:rsidR="007E2B91">
        <w:rPr>
          <w:rFonts w:eastAsiaTheme="minorEastAsia"/>
        </w:rPr>
        <w:t>istics in the original dataset. Per set of test statistics within a paper, 1000 iterations were run, where each iteration yielded a result for both Fisher tests per paper. Power was computed as the proportion of significant Fisher tests over the 1000 iterations.</w:t>
      </w:r>
    </w:p>
    <w:p w14:paraId="33DC6B9E" w14:textId="1EED17E7" w:rsidR="007E2B91" w:rsidRDefault="000057C6" w:rsidP="00F3627F">
      <w:pPr>
        <w:ind w:firstLine="708"/>
        <w:rPr>
          <w:rFonts w:eastAsiaTheme="minorEastAsia"/>
        </w:rPr>
      </w:pPr>
      <w:commentRangeStart w:id="26"/>
      <w:r w:rsidRPr="00870ED4">
        <w:rPr>
          <w:rFonts w:eastAsiaTheme="minorEastAsia"/>
          <w:highlight w:val="lightGray"/>
        </w:rPr>
        <w:t>F</w:t>
      </w:r>
      <w:commentRangeEnd w:id="26"/>
      <w:r w:rsidR="009E56F7">
        <w:rPr>
          <w:rStyle w:val="CommentReference"/>
        </w:rPr>
        <w:commentReference w:id="26"/>
      </w:r>
      <w:r w:rsidRPr="00870ED4">
        <w:rPr>
          <w:rFonts w:eastAsiaTheme="minorEastAsia"/>
          <w:highlight w:val="lightGray"/>
        </w:rPr>
        <w:t xml:space="preserve">or each test statistic, six steps were necessary to simulate the non-significant </w:t>
      </w:r>
      <w:r w:rsidRPr="00870ED4">
        <w:rPr>
          <w:rFonts w:eastAsiaTheme="minorEastAsia"/>
          <w:i/>
          <w:highlight w:val="lightGray"/>
        </w:rPr>
        <w:t>p</w:t>
      </w:r>
      <w:r w:rsidRPr="00870ED4">
        <w:rPr>
          <w:rFonts w:eastAsiaTheme="minorEastAsia"/>
          <w:highlight w:val="lightGray"/>
        </w:rPr>
        <w:t>-value.</w:t>
      </w:r>
      <w:r>
        <w:rPr>
          <w:rFonts w:eastAsiaTheme="minorEastAsia"/>
        </w:rPr>
        <w:t xml:space="preserve"> </w:t>
      </w:r>
      <w:r w:rsidR="00E373E1">
        <w:rPr>
          <w:rFonts w:eastAsiaTheme="minorEastAsia"/>
        </w:rPr>
        <w:t>First,</w:t>
      </w:r>
      <w:r>
        <w:rPr>
          <w:rFonts w:eastAsiaTheme="minorEastAsia"/>
        </w:rPr>
        <w:t xml:space="preserve"> a critical value under the null distribution was needed. Based on the degrees of freedom in the dataset, this was easily calculated. </w:t>
      </w:r>
      <w:r w:rsidR="00E373E1">
        <w:rPr>
          <w:rFonts w:eastAsiaTheme="minorEastAsia"/>
        </w:rPr>
        <w:t>Second</w:t>
      </w:r>
      <w:r>
        <w:rPr>
          <w:rFonts w:eastAsiaTheme="minorEastAsia"/>
        </w:rPr>
        <w:t>, the</w:t>
      </w:r>
      <w:r w:rsidR="00E373E1">
        <w:rPr>
          <w:rFonts w:eastAsiaTheme="minorEastAsia"/>
        </w:rPr>
        <w:t>se</w:t>
      </w:r>
      <w:r>
        <w:rPr>
          <w:rFonts w:eastAsiaTheme="minorEastAsia"/>
        </w:rPr>
        <w:t xml:space="preserve"> same degrees of freedom were used to compute the non-centrality parameter, to determine the</w:t>
      </w:r>
      <w:r w:rsidR="00E26D1D">
        <w:rPr>
          <w:rFonts w:eastAsiaTheme="minorEastAsia"/>
        </w:rPr>
        <w:t xml:space="preserve"> population</w:t>
      </w:r>
      <w:r>
        <w:rPr>
          <w:rFonts w:eastAsiaTheme="minorEastAsia"/>
        </w:rPr>
        <w:t xml:space="preserve"> distribution based on the imposed effect size. The non-centrality parameter (i.e., δ) was computed as</w:t>
      </w:r>
    </w:p>
    <w:p w14:paraId="40521D1F" w14:textId="3CF7BA19" w:rsidR="000057C6" w:rsidRPr="000057C6" w:rsidRDefault="00F105B6" w:rsidP="00F3627F">
      <w:pPr>
        <w:ind w:firstLine="708"/>
        <w:rPr>
          <w:rFonts w:eastAsiaTheme="minorEastAsia"/>
        </w:rPr>
      </w:pPr>
      <m:oMathPara>
        <m:oMath>
          <m:r>
            <m:rPr>
              <m:sty m:val="p"/>
            </m:rPr>
            <w:rPr>
              <w:rFonts w:ascii="Cambria Math" w:eastAsiaTheme="minorEastAsia" w:hAnsi="Cambria Math"/>
            </w:rPr>
            <m:t>δ</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N</m:t>
          </m:r>
        </m:oMath>
      </m:oMathPara>
    </w:p>
    <w:p w14:paraId="1AFBD203" w14:textId="2DA4F5F0" w:rsidR="000057C6" w:rsidRDefault="000057C6" w:rsidP="000057C6">
      <w:pPr>
        <w:rPr>
          <w:rFonts w:eastAsiaTheme="minorEastAsia"/>
        </w:rPr>
      </w:pPr>
      <w:r>
        <w:rPr>
          <w:rFonts w:eastAsiaTheme="minorEastAsia"/>
        </w:rPr>
        <w:t>where</w:t>
      </w:r>
    </w:p>
    <w:p w14:paraId="49B486D2" w14:textId="00F095AE" w:rsidR="000057C6" w:rsidRPr="00E373E1" w:rsidRDefault="007A5D58" w:rsidP="000057C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 xml:space="preserve">= </m:t>
          </m:r>
          <m:f>
            <m:fPr>
              <m:type m:val="skw"/>
              <m:ctrlPr>
                <w:rPr>
                  <w:rFonts w:ascii="Cambria Math" w:eastAsiaTheme="minorEastAsia" w:hAnsi="Cambria Math"/>
                  <w:i/>
                </w:rPr>
              </m:ctrlPr>
            </m:fPr>
            <m:num>
              <m:sSup>
                <m:sSupPr>
                  <m:ctrlPr>
                    <w:rPr>
                      <w:rFonts w:ascii="Cambria Math" w:eastAsiaTheme="minorEastAsia" w:hAnsi="Cambria Math"/>
                      <w:i/>
                    </w:rPr>
                  </m:ctrlPr>
                </m:sSupPr>
                <m:e>
                  <m:r>
                    <m:rPr>
                      <m:sty m:val="p"/>
                    </m:rPr>
                    <w:rPr>
                      <w:rFonts w:ascii="Cambria Math" w:eastAsiaTheme="minorEastAsia" w:hAnsi="Cambria Math"/>
                    </w:rPr>
                    <m:t>η</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rPr>
                  </m:ctrlPr>
                </m:sSupPr>
                <m:e>
                  <m:r>
                    <m:rPr>
                      <m:sty m:val="p"/>
                    </m:rPr>
                    <w:rPr>
                      <w:rFonts w:ascii="Cambria Math" w:eastAsiaTheme="minorEastAsia" w:hAnsi="Cambria Math"/>
                    </w:rPr>
                    <m:t>η</m:t>
                  </m:r>
                </m:e>
                <m:sup>
                  <m:r>
                    <w:rPr>
                      <w:rFonts w:ascii="Cambria Math" w:eastAsiaTheme="minorEastAsia" w:hAnsi="Cambria Math"/>
                    </w:rPr>
                    <m:t>2</m:t>
                  </m:r>
                </m:sup>
              </m:sSup>
            </m:den>
          </m:f>
        </m:oMath>
      </m:oMathPara>
    </w:p>
    <w:p w14:paraId="4F98E492" w14:textId="24DBC344" w:rsidR="00E373E1" w:rsidRDefault="00E26D1D" w:rsidP="000057C6">
      <w:pPr>
        <w:rPr>
          <w:rFonts w:eastAsiaTheme="minorEastAsia"/>
        </w:rPr>
      </w:pPr>
      <w:r w:rsidRPr="00114C3A">
        <w:rPr>
          <w:rFonts w:eastAsiaTheme="minorEastAsia"/>
          <w:i/>
        </w:rPr>
        <w:lastRenderedPageBreak/>
        <w:t>N</w:t>
      </w:r>
      <w:r>
        <w:rPr>
          <w:rFonts w:eastAsiaTheme="minorEastAsia"/>
        </w:rPr>
        <w:t xml:space="preserve"> was determined on the basis of the degrees of freedom (i.e.,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+1</m:t>
        </m:r>
      </m:oMath>
      <w:r w:rsidR="00EB37A0">
        <w:rPr>
          <w:rFonts w:eastAsiaTheme="minorEastAsia"/>
        </w:rPr>
        <w:t xml:space="preserve">; </w:t>
      </w:r>
      <w:r>
        <w:rPr>
          <w:rFonts w:eastAsiaTheme="minorEastAsia"/>
        </w:rPr>
        <w:t xml:space="preserve">). Third, the area under the curve of the population distribution was determined, where the result would yield a non-significant result (i.e., β). Fourth, a </w:t>
      </w:r>
      <w:r w:rsidR="00224D6B">
        <w:rPr>
          <w:rFonts w:eastAsiaTheme="minorEastAsia"/>
        </w:rPr>
        <w:t xml:space="preserve">value was uniformly drawn between 0 and the β value that resulted from step three. Fifth, the accompanying test-value was computed, which was, </w:t>
      </w:r>
      <w:r w:rsidR="00C63A12">
        <w:rPr>
          <w:rFonts w:eastAsiaTheme="minorEastAsia"/>
        </w:rPr>
        <w:t>sixth</w:t>
      </w:r>
      <w:r w:rsidR="00224D6B">
        <w:rPr>
          <w:rFonts w:eastAsiaTheme="minorEastAsia"/>
        </w:rPr>
        <w:t xml:space="preserve">, used to compute the </w:t>
      </w:r>
      <w:r w:rsidR="00224D6B">
        <w:rPr>
          <w:rFonts w:eastAsiaTheme="minorEastAsia"/>
          <w:i/>
        </w:rPr>
        <w:t>p</w:t>
      </w:r>
      <w:r w:rsidR="00224D6B">
        <w:rPr>
          <w:rFonts w:eastAsiaTheme="minorEastAsia"/>
          <w:i/>
        </w:rPr>
        <w:softHyphen/>
      </w:r>
      <w:r w:rsidR="00224D6B">
        <w:rPr>
          <w:rFonts w:eastAsiaTheme="minorEastAsia"/>
        </w:rPr>
        <w:t>-value under the null distribution.</w:t>
      </w:r>
    </w:p>
    <w:p w14:paraId="4BDA851A" w14:textId="7690D20A" w:rsidR="00FD1445" w:rsidRPr="00224D6B" w:rsidRDefault="00FD1445" w:rsidP="00A03CE2">
      <w:pPr>
        <w:ind w:firstLine="567"/>
        <w:rPr>
          <w:rFonts w:eastAsiaTheme="minorEastAsia"/>
        </w:rPr>
      </w:pPr>
      <w:r>
        <w:rPr>
          <w:rFonts w:eastAsiaTheme="minorEastAsia"/>
        </w:rPr>
        <w:tab/>
      </w:r>
      <w:commentRangeStart w:id="27"/>
      <w:commentRangeStart w:id="28"/>
      <w:r w:rsidR="00733D9A" w:rsidRPr="003623B0">
        <w:rPr>
          <w:rFonts w:eastAsiaTheme="minorEastAsia"/>
          <w:highlight w:val="lightGray"/>
        </w:rPr>
        <w:t>Simulation r</w:t>
      </w:r>
      <w:commentRangeEnd w:id="27"/>
      <w:r w:rsidR="00114C3A">
        <w:rPr>
          <w:rStyle w:val="CommentReference"/>
        </w:rPr>
        <w:commentReference w:id="27"/>
      </w:r>
      <w:r w:rsidR="00733D9A" w:rsidRPr="003623B0">
        <w:rPr>
          <w:rFonts w:eastAsiaTheme="minorEastAsia"/>
          <w:highlight w:val="lightGray"/>
        </w:rPr>
        <w:t>esults indicate the power of both tests is highly sufficient, even when only few non-significant results are presented.</w:t>
      </w:r>
      <w:commentRangeEnd w:id="28"/>
      <w:r w:rsidR="003623B0" w:rsidRPr="003623B0">
        <w:rPr>
          <w:rStyle w:val="CommentReference"/>
          <w:highlight w:val="lightGray"/>
        </w:rPr>
        <w:commentReference w:id="28"/>
      </w:r>
      <w:r w:rsidR="00733D9A">
        <w:rPr>
          <w:rFonts w:eastAsiaTheme="minorEastAsia"/>
        </w:rPr>
        <w:t xml:space="preserve"> </w:t>
      </w:r>
      <w:r w:rsidR="00114C3A">
        <w:rPr>
          <w:rFonts w:eastAsiaTheme="minorEastAsia"/>
        </w:rPr>
        <w:t xml:space="preserve">Figure 2 visually summarizes the results. </w:t>
      </w:r>
      <w:r w:rsidR="004D7E0A">
        <w:rPr>
          <w:rFonts w:eastAsiaTheme="minorEastAsia"/>
        </w:rPr>
        <w:t>It is clear the power rapidly increases as a function of effect size</w:t>
      </w:r>
    </w:p>
    <w:p w14:paraId="62316CD7" w14:textId="040B8B8F" w:rsidR="00C75761" w:rsidRPr="00EE1505" w:rsidRDefault="00C75761" w:rsidP="00F0161D">
      <w:pPr>
        <w:ind w:firstLine="708"/>
        <w:rPr>
          <w:rFonts w:eastAsiaTheme="minorEastAsia"/>
        </w:rPr>
      </w:pPr>
      <w:r>
        <w:rPr>
          <w:rFonts w:eastAsiaTheme="minorEastAsia"/>
          <w:b/>
        </w:rPr>
        <w:t xml:space="preserve">Descriptive results. </w:t>
      </w:r>
      <w:r w:rsidR="00F0161D">
        <w:rPr>
          <w:rFonts w:eastAsiaTheme="minorEastAsia"/>
        </w:rPr>
        <w:t xml:space="preserve">Of the original test results in the dataset, Fisher tests showed substantial </w:t>
      </w:r>
      <w:r w:rsidR="00EE1505">
        <w:rPr>
          <w:rFonts w:eastAsiaTheme="minorEastAsia"/>
        </w:rPr>
        <w:t xml:space="preserve">indication for underpowered results. Of the XXXX papers in the dataset, XXXX showed significant deviation from uniform </w:t>
      </w:r>
      <w:r w:rsidR="00EE1505">
        <w:rPr>
          <w:rFonts w:eastAsiaTheme="minorEastAsia"/>
          <w:i/>
        </w:rPr>
        <w:t>p-</w:t>
      </w:r>
      <w:r w:rsidR="00EE1505">
        <w:rPr>
          <w:rFonts w:eastAsiaTheme="minorEastAsia"/>
        </w:rPr>
        <w:t xml:space="preserve">values. </w:t>
      </w:r>
    </w:p>
    <w:p w14:paraId="0127397B" w14:textId="1EAD9FD7" w:rsidR="00C36875" w:rsidRDefault="00C36875" w:rsidP="00C36875">
      <w:pPr>
        <w:rPr>
          <w:rFonts w:eastAsiaTheme="minorEastAsia"/>
          <w:b/>
        </w:rPr>
      </w:pPr>
      <w:r>
        <w:rPr>
          <w:rFonts w:eastAsiaTheme="minorEastAsia"/>
          <w:b/>
        </w:rPr>
        <w:t>A</w:t>
      </w:r>
      <w:r w:rsidR="008F1A57">
        <w:rPr>
          <w:rFonts w:eastAsiaTheme="minorEastAsia"/>
          <w:b/>
        </w:rPr>
        <w:t>pplying to a</w:t>
      </w:r>
      <w:r>
        <w:rPr>
          <w:rFonts w:eastAsiaTheme="minorEastAsia"/>
          <w:b/>
        </w:rPr>
        <w:t xml:space="preserve"> ‘failed’ research line</w:t>
      </w:r>
    </w:p>
    <w:p w14:paraId="1AF024F8" w14:textId="34922D25" w:rsidR="00C36875" w:rsidRPr="00C36875" w:rsidRDefault="00C36875" w:rsidP="00C36875">
      <w:pPr>
        <w:rPr>
          <w:rFonts w:eastAsiaTheme="minorEastAsia"/>
        </w:rPr>
      </w:pPr>
      <w:r>
        <w:rPr>
          <w:rFonts w:eastAsiaTheme="minorEastAsia"/>
          <w:b/>
        </w:rPr>
        <w:tab/>
      </w:r>
    </w:p>
    <w:p w14:paraId="4AEA040F" w14:textId="77777777" w:rsidR="00945D75" w:rsidRDefault="00945D75" w:rsidP="00B36576">
      <w:pPr>
        <w:rPr>
          <w:rFonts w:eastAsiaTheme="minorEastAsia"/>
        </w:rPr>
      </w:pPr>
    </w:p>
    <w:p w14:paraId="014BEA95" w14:textId="3F4B0EC7" w:rsidR="00315542" w:rsidRDefault="00E860D4" w:rsidP="00B36576">
      <w:r w:rsidRPr="00885C40">
        <w:br w:type="page"/>
      </w:r>
    </w:p>
    <w:p w14:paraId="14103949" w14:textId="59E53393" w:rsidR="002C66D4" w:rsidRDefault="00811959" w:rsidP="00811959">
      <w:pPr>
        <w:pStyle w:val="APAHeading1"/>
        <w:rPr>
          <w:b w:val="0"/>
        </w:rPr>
      </w:pPr>
      <w:r w:rsidRPr="00811959">
        <w:rPr>
          <w:b w:val="0"/>
        </w:rPr>
        <w:lastRenderedPageBreak/>
        <w:t>References</w:t>
      </w:r>
    </w:p>
    <w:p w14:paraId="51C7D64E" w14:textId="5D9E76B5" w:rsidR="00E75938" w:rsidRDefault="00E75938" w:rsidP="00433A6C">
      <w:pPr>
        <w:pStyle w:val="NormalWeb"/>
      </w:pPr>
      <w:r>
        <w:rPr>
          <w:b/>
        </w:rPr>
        <w:br w:type="page"/>
      </w:r>
    </w:p>
    <w:p w14:paraId="6E74CA4A" w14:textId="11817438" w:rsidR="00811959" w:rsidRDefault="00E75938" w:rsidP="00811959">
      <w:pPr>
        <w:pStyle w:val="APAHeading1"/>
        <w:jc w:val="left"/>
        <w:rPr>
          <w:b w:val="0"/>
        </w:rPr>
      </w:pPr>
      <w:r>
        <w:lastRenderedPageBreak/>
        <w:t>Footnotes</w:t>
      </w:r>
    </w:p>
    <w:p w14:paraId="2E543B39" w14:textId="0E4B3F5F" w:rsidR="001B28D4" w:rsidRDefault="001B28D4">
      <w:pPr>
        <w:spacing w:after="160" w:line="259" w:lineRule="auto"/>
      </w:pPr>
      <w:r>
        <w:rPr>
          <w:b/>
        </w:rPr>
        <w:br w:type="page"/>
      </w:r>
    </w:p>
    <w:p w14:paraId="77CAD874" w14:textId="5E5425EA" w:rsidR="004B53FA" w:rsidRDefault="001B28D4" w:rsidP="00811959">
      <w:pPr>
        <w:pStyle w:val="APAHeading1"/>
        <w:jc w:val="left"/>
        <w:rPr>
          <w:b w:val="0"/>
        </w:rPr>
      </w:pPr>
      <w:commentRangeStart w:id="29"/>
      <w:r>
        <w:rPr>
          <w:b w:val="0"/>
        </w:rPr>
        <w:lastRenderedPageBreak/>
        <w:t>Table 1</w:t>
      </w:r>
      <w:commentRangeEnd w:id="29"/>
      <w:r w:rsidR="001D3283">
        <w:rPr>
          <w:rStyle w:val="CommentReference"/>
          <w:b w:val="0"/>
        </w:rPr>
        <w:commentReference w:id="29"/>
      </w:r>
    </w:p>
    <w:tbl>
      <w:tblPr>
        <w:tblW w:w="3560" w:type="dxa"/>
        <w:tblCellMar>
          <w:left w:w="70" w:type="dxa"/>
          <w:right w:w="70" w:type="dxa"/>
        </w:tblCellMar>
        <w:tblLook w:val="04A0" w:firstRow="1" w:lastRow="0" w:firstColumn="1" w:lastColumn="0" w:noHBand="0" w:noVBand="1"/>
      </w:tblPr>
      <w:tblGrid>
        <w:gridCol w:w="594"/>
        <w:gridCol w:w="1540"/>
        <w:gridCol w:w="1480"/>
      </w:tblGrid>
      <w:tr w:rsidR="00D31C3C" w:rsidRPr="00D31C3C" w14:paraId="63AA3513" w14:textId="77777777" w:rsidTr="00D31C3C">
        <w:trPr>
          <w:trHeight w:val="315"/>
        </w:trPr>
        <w:tc>
          <w:tcPr>
            <w:tcW w:w="540" w:type="dxa"/>
            <w:tcBorders>
              <w:top w:val="nil"/>
              <w:left w:val="nil"/>
              <w:bottom w:val="single" w:sz="4" w:space="0" w:color="auto"/>
              <w:right w:val="nil"/>
            </w:tcBorders>
            <w:shd w:val="clear" w:color="auto" w:fill="auto"/>
            <w:noWrap/>
            <w:vAlign w:val="bottom"/>
            <w:hideMark/>
          </w:tcPr>
          <w:p w14:paraId="46A37A07" w14:textId="77777777"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 </w:t>
            </w:r>
          </w:p>
        </w:tc>
        <w:tc>
          <w:tcPr>
            <w:tcW w:w="1540" w:type="dxa"/>
            <w:tcBorders>
              <w:top w:val="nil"/>
              <w:left w:val="nil"/>
              <w:bottom w:val="single" w:sz="4" w:space="0" w:color="auto"/>
              <w:right w:val="nil"/>
            </w:tcBorders>
            <w:shd w:val="clear" w:color="auto" w:fill="auto"/>
            <w:noWrap/>
            <w:vAlign w:val="bottom"/>
            <w:hideMark/>
          </w:tcPr>
          <w:p w14:paraId="088D47F9" w14:textId="77777777"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H0</w:t>
            </w:r>
          </w:p>
        </w:tc>
        <w:tc>
          <w:tcPr>
            <w:tcW w:w="1480" w:type="dxa"/>
            <w:tcBorders>
              <w:top w:val="nil"/>
              <w:left w:val="nil"/>
              <w:bottom w:val="single" w:sz="4" w:space="0" w:color="auto"/>
              <w:right w:val="nil"/>
            </w:tcBorders>
            <w:shd w:val="clear" w:color="auto" w:fill="auto"/>
            <w:noWrap/>
            <w:vAlign w:val="bottom"/>
            <w:hideMark/>
          </w:tcPr>
          <w:p w14:paraId="2F0EBE60" w14:textId="77777777"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H1</w:t>
            </w:r>
          </w:p>
        </w:tc>
      </w:tr>
      <w:tr w:rsidR="00D31C3C" w:rsidRPr="00D31C3C" w14:paraId="233349F2" w14:textId="77777777" w:rsidTr="00D31C3C">
        <w:trPr>
          <w:trHeight w:val="315"/>
        </w:trPr>
        <w:tc>
          <w:tcPr>
            <w:tcW w:w="540" w:type="dxa"/>
            <w:tcBorders>
              <w:top w:val="nil"/>
              <w:left w:val="nil"/>
              <w:bottom w:val="nil"/>
              <w:right w:val="nil"/>
            </w:tcBorders>
            <w:shd w:val="clear" w:color="auto" w:fill="auto"/>
            <w:noWrap/>
            <w:vAlign w:val="bottom"/>
            <w:hideMark/>
          </w:tcPr>
          <w:p w14:paraId="13C30FB1" w14:textId="625AAFBE" w:rsidR="00D31C3C" w:rsidRPr="00D31C3C" w:rsidRDefault="00D31C3C" w:rsidP="00D31C3C">
            <w:pPr>
              <w:rPr>
                <w:rFonts w:eastAsia="Times New Roman"/>
                <w:color w:val="000000"/>
                <w:lang w:val="nl-NL" w:eastAsia="nl-NL"/>
              </w:rPr>
            </w:pPr>
            <w:r>
              <w:rPr>
                <w:rFonts w:eastAsia="Times New Roman"/>
                <w:color w:val="000000"/>
                <w:lang w:val="nl-NL" w:eastAsia="nl-NL"/>
              </w:rPr>
              <w:t>‘H0’</w:t>
            </w:r>
          </w:p>
        </w:tc>
        <w:tc>
          <w:tcPr>
            <w:tcW w:w="1540" w:type="dxa"/>
            <w:tcBorders>
              <w:top w:val="nil"/>
              <w:left w:val="nil"/>
              <w:right w:val="nil"/>
            </w:tcBorders>
            <w:shd w:val="clear" w:color="auto" w:fill="auto"/>
            <w:noWrap/>
            <w:vAlign w:val="bottom"/>
            <w:hideMark/>
          </w:tcPr>
          <w:p w14:paraId="748411F9" w14:textId="77777777" w:rsidR="00D31C3C" w:rsidRDefault="00D31C3C" w:rsidP="00D31C3C">
            <w:pPr>
              <w:rPr>
                <w:rFonts w:eastAsia="Times New Roman"/>
                <w:color w:val="000000"/>
                <w:lang w:val="nl-NL" w:eastAsia="nl-NL"/>
              </w:rPr>
            </w:pPr>
            <w:r w:rsidRPr="00D31C3C">
              <w:rPr>
                <w:rFonts w:eastAsia="Times New Roman"/>
                <w:color w:val="000000"/>
                <w:lang w:val="nl-NL" w:eastAsia="nl-NL"/>
              </w:rPr>
              <w:t>1-</w:t>
            </w:r>
            <w:r>
              <w:rPr>
                <w:rFonts w:eastAsia="Times New Roman"/>
                <w:color w:val="000000"/>
                <w:lang w:val="nl-NL" w:eastAsia="nl-NL"/>
              </w:rPr>
              <w:t>α</w:t>
            </w:r>
          </w:p>
          <w:p w14:paraId="3D3DC175" w14:textId="09B26803" w:rsidR="00064844" w:rsidRPr="00D31C3C" w:rsidRDefault="00064844" w:rsidP="00D31C3C">
            <w:pPr>
              <w:rPr>
                <w:rFonts w:eastAsia="Times New Roman"/>
                <w:color w:val="000000"/>
                <w:lang w:val="nl-NL" w:eastAsia="nl-NL"/>
              </w:rPr>
            </w:pPr>
            <w:r>
              <w:rPr>
                <w:rFonts w:eastAsia="Times New Roman"/>
                <w:color w:val="000000"/>
                <w:lang w:val="nl-NL" w:eastAsia="nl-NL"/>
              </w:rPr>
              <w:t>[0.95]</w:t>
            </w:r>
          </w:p>
        </w:tc>
        <w:tc>
          <w:tcPr>
            <w:tcW w:w="1480" w:type="dxa"/>
            <w:tcBorders>
              <w:top w:val="nil"/>
              <w:left w:val="nil"/>
              <w:right w:val="nil"/>
            </w:tcBorders>
            <w:shd w:val="clear" w:color="auto" w:fill="auto"/>
            <w:noWrap/>
            <w:vAlign w:val="bottom"/>
            <w:hideMark/>
          </w:tcPr>
          <w:p w14:paraId="1C4CDEFC" w14:textId="77777777" w:rsidR="00D31C3C" w:rsidRDefault="00D31C3C" w:rsidP="00D31C3C">
            <w:pPr>
              <w:rPr>
                <w:rFonts w:eastAsia="Times New Roman"/>
                <w:color w:val="000000"/>
                <w:lang w:val="nl-NL" w:eastAsia="nl-NL"/>
              </w:rPr>
            </w:pPr>
            <w:r>
              <w:rPr>
                <w:rFonts w:eastAsia="Times New Roman"/>
                <w:color w:val="000000"/>
                <w:lang w:val="nl-NL" w:eastAsia="nl-NL"/>
              </w:rPr>
              <w:t>β</w:t>
            </w:r>
          </w:p>
          <w:p w14:paraId="05337C46" w14:textId="4C131D3F" w:rsidR="00064844" w:rsidRPr="00D31C3C" w:rsidRDefault="00064844" w:rsidP="00D31C3C">
            <w:pPr>
              <w:rPr>
                <w:rFonts w:eastAsia="Times New Roman"/>
                <w:color w:val="000000"/>
                <w:lang w:val="nl-NL" w:eastAsia="nl-NL"/>
              </w:rPr>
            </w:pPr>
            <w:r>
              <w:rPr>
                <w:rFonts w:eastAsia="Times New Roman"/>
                <w:color w:val="000000"/>
                <w:lang w:val="nl-NL" w:eastAsia="nl-NL"/>
              </w:rPr>
              <w:t>[0.20]</w:t>
            </w:r>
          </w:p>
        </w:tc>
      </w:tr>
      <w:tr w:rsidR="00D31C3C" w:rsidRPr="00D31C3C" w14:paraId="4CFCCDC6" w14:textId="77777777" w:rsidTr="00D31C3C">
        <w:trPr>
          <w:trHeight w:val="315"/>
        </w:trPr>
        <w:tc>
          <w:tcPr>
            <w:tcW w:w="540" w:type="dxa"/>
            <w:tcBorders>
              <w:top w:val="nil"/>
              <w:left w:val="nil"/>
              <w:bottom w:val="nil"/>
              <w:right w:val="nil"/>
            </w:tcBorders>
            <w:shd w:val="clear" w:color="auto" w:fill="auto"/>
            <w:noWrap/>
            <w:vAlign w:val="bottom"/>
            <w:hideMark/>
          </w:tcPr>
          <w:p w14:paraId="01A88B74" w14:textId="77777777" w:rsidR="00D31C3C" w:rsidRPr="00D31C3C" w:rsidRDefault="00D31C3C" w:rsidP="00D31C3C">
            <w:pPr>
              <w:rPr>
                <w:rFonts w:eastAsia="Times New Roman"/>
                <w:color w:val="000000"/>
                <w:lang w:val="nl-NL" w:eastAsia="nl-NL"/>
              </w:rPr>
            </w:pPr>
          </w:p>
        </w:tc>
        <w:tc>
          <w:tcPr>
            <w:tcW w:w="1540" w:type="dxa"/>
            <w:tcBorders>
              <w:top w:val="nil"/>
              <w:left w:val="nil"/>
              <w:bottom w:val="single" w:sz="4" w:space="0" w:color="auto"/>
              <w:right w:val="nil"/>
            </w:tcBorders>
            <w:shd w:val="clear" w:color="auto" w:fill="auto"/>
            <w:noWrap/>
            <w:vAlign w:val="bottom"/>
            <w:hideMark/>
          </w:tcPr>
          <w:p w14:paraId="39FAA002" w14:textId="77777777" w:rsidR="00D31C3C" w:rsidRPr="00D31C3C" w:rsidRDefault="00D31C3C" w:rsidP="00D31C3C">
            <w:pPr>
              <w:rPr>
                <w:rFonts w:eastAsia="Times New Roman"/>
                <w:i/>
                <w:iCs/>
                <w:color w:val="000000"/>
                <w:lang w:val="nl-NL" w:eastAsia="nl-NL"/>
              </w:rPr>
            </w:pPr>
            <w:r w:rsidRPr="00D31C3C">
              <w:rPr>
                <w:rFonts w:eastAsia="Times New Roman"/>
                <w:i/>
                <w:iCs/>
                <w:color w:val="000000"/>
                <w:lang w:val="nl-NL" w:eastAsia="nl-NL"/>
              </w:rPr>
              <w:t>True negative</w:t>
            </w:r>
          </w:p>
        </w:tc>
        <w:tc>
          <w:tcPr>
            <w:tcW w:w="1480" w:type="dxa"/>
            <w:tcBorders>
              <w:top w:val="nil"/>
              <w:left w:val="nil"/>
              <w:bottom w:val="single" w:sz="4" w:space="0" w:color="auto"/>
              <w:right w:val="nil"/>
            </w:tcBorders>
            <w:shd w:val="clear" w:color="auto" w:fill="auto"/>
            <w:noWrap/>
            <w:vAlign w:val="bottom"/>
            <w:hideMark/>
          </w:tcPr>
          <w:p w14:paraId="5ED92F6A" w14:textId="733287EB" w:rsidR="00D31C3C" w:rsidRPr="00D31C3C" w:rsidRDefault="00D31C3C" w:rsidP="00D31C3C">
            <w:pPr>
              <w:rPr>
                <w:rFonts w:eastAsia="Times New Roman"/>
                <w:i/>
                <w:iCs/>
                <w:color w:val="000000"/>
                <w:lang w:val="nl-NL" w:eastAsia="nl-NL"/>
              </w:rPr>
            </w:pPr>
            <w:r w:rsidRPr="00D31C3C">
              <w:rPr>
                <w:rFonts w:eastAsia="Times New Roman"/>
                <w:i/>
                <w:iCs/>
                <w:color w:val="000000"/>
                <w:lang w:val="nl-NL" w:eastAsia="nl-NL"/>
              </w:rPr>
              <w:t>Type II</w:t>
            </w:r>
            <w:r w:rsidR="006143F8">
              <w:rPr>
                <w:rFonts w:eastAsia="Times New Roman"/>
                <w:i/>
                <w:iCs/>
                <w:color w:val="000000"/>
                <w:lang w:val="nl-NL" w:eastAsia="nl-NL"/>
              </w:rPr>
              <w:t xml:space="preserve"> error</w:t>
            </w:r>
          </w:p>
        </w:tc>
      </w:tr>
      <w:tr w:rsidR="00D31C3C" w:rsidRPr="00D31C3C" w14:paraId="1694BA9D" w14:textId="77777777" w:rsidTr="00D31C3C">
        <w:trPr>
          <w:trHeight w:val="315"/>
        </w:trPr>
        <w:tc>
          <w:tcPr>
            <w:tcW w:w="540" w:type="dxa"/>
            <w:tcBorders>
              <w:top w:val="nil"/>
              <w:left w:val="nil"/>
              <w:bottom w:val="nil"/>
              <w:right w:val="nil"/>
            </w:tcBorders>
            <w:shd w:val="clear" w:color="auto" w:fill="auto"/>
            <w:noWrap/>
            <w:vAlign w:val="bottom"/>
            <w:hideMark/>
          </w:tcPr>
          <w:p w14:paraId="196EFDB9" w14:textId="5DA603E7" w:rsidR="00D31C3C" w:rsidRPr="00D31C3C" w:rsidRDefault="00D31C3C" w:rsidP="00D31C3C">
            <w:pPr>
              <w:rPr>
                <w:rFonts w:eastAsia="Times New Roman"/>
                <w:color w:val="000000"/>
                <w:lang w:val="nl-NL" w:eastAsia="nl-NL"/>
              </w:rPr>
            </w:pPr>
            <w:r>
              <w:rPr>
                <w:rFonts w:eastAsia="Times New Roman"/>
                <w:color w:val="000000"/>
                <w:lang w:val="nl-NL" w:eastAsia="nl-NL"/>
              </w:rPr>
              <w:t>‘H1’</w:t>
            </w:r>
          </w:p>
        </w:tc>
        <w:tc>
          <w:tcPr>
            <w:tcW w:w="1540" w:type="dxa"/>
            <w:tcBorders>
              <w:top w:val="single" w:sz="4" w:space="0" w:color="auto"/>
              <w:left w:val="nil"/>
              <w:bottom w:val="nil"/>
              <w:right w:val="nil"/>
            </w:tcBorders>
            <w:shd w:val="clear" w:color="auto" w:fill="auto"/>
            <w:noWrap/>
            <w:vAlign w:val="bottom"/>
            <w:hideMark/>
          </w:tcPr>
          <w:p w14:paraId="7F106D52" w14:textId="77777777" w:rsidR="00D31C3C" w:rsidRDefault="00D31C3C" w:rsidP="00D31C3C">
            <w:pPr>
              <w:rPr>
                <w:rFonts w:eastAsia="Times New Roman"/>
                <w:color w:val="000000"/>
                <w:lang w:val="nl-NL" w:eastAsia="nl-NL"/>
              </w:rPr>
            </w:pPr>
            <w:r>
              <w:rPr>
                <w:rFonts w:eastAsia="Times New Roman"/>
                <w:color w:val="000000"/>
                <w:lang w:val="nl-NL" w:eastAsia="nl-NL"/>
              </w:rPr>
              <w:t>α</w:t>
            </w:r>
          </w:p>
          <w:p w14:paraId="52085F0C" w14:textId="343EF0B4" w:rsidR="00064844" w:rsidRPr="00D31C3C" w:rsidRDefault="00064844" w:rsidP="00D31C3C">
            <w:pPr>
              <w:rPr>
                <w:rFonts w:eastAsia="Times New Roman"/>
                <w:color w:val="000000"/>
                <w:lang w:val="nl-NL" w:eastAsia="nl-NL"/>
              </w:rPr>
            </w:pPr>
            <w:r>
              <w:rPr>
                <w:rFonts w:eastAsia="Times New Roman"/>
                <w:color w:val="000000"/>
                <w:lang w:val="nl-NL" w:eastAsia="nl-NL"/>
              </w:rPr>
              <w:t>[0.05]</w:t>
            </w:r>
          </w:p>
        </w:tc>
        <w:tc>
          <w:tcPr>
            <w:tcW w:w="1480" w:type="dxa"/>
            <w:tcBorders>
              <w:top w:val="single" w:sz="4" w:space="0" w:color="auto"/>
              <w:left w:val="nil"/>
              <w:bottom w:val="nil"/>
              <w:right w:val="nil"/>
            </w:tcBorders>
            <w:shd w:val="clear" w:color="auto" w:fill="auto"/>
            <w:noWrap/>
            <w:vAlign w:val="bottom"/>
            <w:hideMark/>
          </w:tcPr>
          <w:p w14:paraId="1455E077" w14:textId="77777777" w:rsidR="00D31C3C" w:rsidRDefault="00D31C3C" w:rsidP="00D31C3C">
            <w:pPr>
              <w:rPr>
                <w:rFonts w:eastAsia="Times New Roman"/>
                <w:color w:val="000000"/>
                <w:lang w:val="nl-NL" w:eastAsia="nl-NL"/>
              </w:rPr>
            </w:pPr>
            <w:r w:rsidRPr="00D31C3C">
              <w:rPr>
                <w:rFonts w:eastAsia="Times New Roman"/>
                <w:color w:val="000000"/>
                <w:lang w:val="nl-NL" w:eastAsia="nl-NL"/>
              </w:rPr>
              <w:t>1-</w:t>
            </w:r>
            <w:r>
              <w:rPr>
                <w:rFonts w:eastAsia="Times New Roman"/>
                <w:color w:val="000000"/>
                <w:lang w:val="nl-NL" w:eastAsia="nl-NL"/>
              </w:rPr>
              <w:t>β</w:t>
            </w:r>
          </w:p>
          <w:p w14:paraId="26333C15" w14:textId="3D910242" w:rsidR="00064844" w:rsidRPr="00D31C3C" w:rsidRDefault="00064844" w:rsidP="00D31C3C">
            <w:pPr>
              <w:rPr>
                <w:rFonts w:eastAsia="Times New Roman"/>
                <w:color w:val="000000"/>
                <w:lang w:val="nl-NL" w:eastAsia="nl-NL"/>
              </w:rPr>
            </w:pPr>
            <w:r>
              <w:rPr>
                <w:rFonts w:eastAsia="Times New Roman"/>
                <w:color w:val="000000"/>
                <w:lang w:val="nl-NL" w:eastAsia="nl-NL"/>
              </w:rPr>
              <w:t>[0.80]</w:t>
            </w:r>
          </w:p>
        </w:tc>
      </w:tr>
      <w:tr w:rsidR="00D31C3C" w:rsidRPr="00D31C3C" w14:paraId="054E69A5" w14:textId="77777777" w:rsidTr="00D31C3C">
        <w:trPr>
          <w:trHeight w:val="315"/>
        </w:trPr>
        <w:tc>
          <w:tcPr>
            <w:tcW w:w="540" w:type="dxa"/>
            <w:tcBorders>
              <w:top w:val="nil"/>
              <w:left w:val="nil"/>
              <w:bottom w:val="single" w:sz="4" w:space="0" w:color="auto"/>
              <w:right w:val="nil"/>
            </w:tcBorders>
            <w:shd w:val="clear" w:color="auto" w:fill="auto"/>
            <w:noWrap/>
            <w:vAlign w:val="bottom"/>
            <w:hideMark/>
          </w:tcPr>
          <w:p w14:paraId="62C7C95D" w14:textId="77777777"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 </w:t>
            </w:r>
          </w:p>
        </w:tc>
        <w:tc>
          <w:tcPr>
            <w:tcW w:w="1540" w:type="dxa"/>
            <w:tcBorders>
              <w:top w:val="nil"/>
              <w:left w:val="nil"/>
              <w:bottom w:val="single" w:sz="4" w:space="0" w:color="auto"/>
              <w:right w:val="nil"/>
            </w:tcBorders>
            <w:shd w:val="clear" w:color="auto" w:fill="auto"/>
            <w:noWrap/>
            <w:vAlign w:val="bottom"/>
            <w:hideMark/>
          </w:tcPr>
          <w:p w14:paraId="2584D4B2" w14:textId="3B0613CE" w:rsidR="00D31C3C" w:rsidRPr="00D31C3C" w:rsidRDefault="00D31C3C" w:rsidP="00D31C3C">
            <w:pPr>
              <w:rPr>
                <w:rFonts w:eastAsia="Times New Roman"/>
                <w:i/>
                <w:iCs/>
                <w:color w:val="000000"/>
                <w:lang w:val="nl-NL" w:eastAsia="nl-NL"/>
              </w:rPr>
            </w:pPr>
            <w:r w:rsidRPr="00D31C3C">
              <w:rPr>
                <w:rFonts w:eastAsia="Times New Roman"/>
                <w:i/>
                <w:iCs/>
                <w:color w:val="000000"/>
                <w:lang w:val="nl-NL" w:eastAsia="nl-NL"/>
              </w:rPr>
              <w:t>Type I</w:t>
            </w:r>
            <w:r w:rsidR="006143F8">
              <w:rPr>
                <w:rFonts w:eastAsia="Times New Roman"/>
                <w:i/>
                <w:iCs/>
                <w:color w:val="000000"/>
                <w:lang w:val="nl-NL" w:eastAsia="nl-NL"/>
              </w:rPr>
              <w:t xml:space="preserve"> error</w:t>
            </w:r>
          </w:p>
        </w:tc>
        <w:tc>
          <w:tcPr>
            <w:tcW w:w="1480" w:type="dxa"/>
            <w:tcBorders>
              <w:top w:val="nil"/>
              <w:left w:val="nil"/>
              <w:bottom w:val="single" w:sz="4" w:space="0" w:color="auto"/>
              <w:right w:val="nil"/>
            </w:tcBorders>
            <w:shd w:val="clear" w:color="auto" w:fill="auto"/>
            <w:noWrap/>
            <w:vAlign w:val="bottom"/>
            <w:hideMark/>
          </w:tcPr>
          <w:p w14:paraId="73E07752" w14:textId="77777777" w:rsidR="00D31C3C" w:rsidRPr="00D31C3C" w:rsidRDefault="00D31C3C" w:rsidP="00D31C3C">
            <w:pPr>
              <w:rPr>
                <w:rFonts w:eastAsia="Times New Roman"/>
                <w:i/>
                <w:iCs/>
                <w:color w:val="000000"/>
                <w:lang w:val="nl-NL" w:eastAsia="nl-NL"/>
              </w:rPr>
            </w:pPr>
            <w:r w:rsidRPr="00D31C3C">
              <w:rPr>
                <w:rFonts w:eastAsia="Times New Roman"/>
                <w:i/>
                <w:iCs/>
                <w:color w:val="000000"/>
                <w:lang w:val="nl-NL" w:eastAsia="nl-NL"/>
              </w:rPr>
              <w:t>True positive</w:t>
            </w:r>
          </w:p>
        </w:tc>
      </w:tr>
    </w:tbl>
    <w:p w14:paraId="60BC7E43" w14:textId="00D48878" w:rsidR="00074133" w:rsidRDefault="00D31C3C" w:rsidP="00D31C3C">
      <w:pPr>
        <w:pStyle w:val="APAHeading1"/>
        <w:jc w:val="left"/>
        <w:rPr>
          <w:b w:val="0"/>
        </w:rPr>
      </w:pPr>
      <w:r>
        <w:rPr>
          <w:b w:val="0"/>
          <w:i/>
        </w:rPr>
        <w:t xml:space="preserve">Note. </w:t>
      </w:r>
      <w:r>
        <w:rPr>
          <w:b w:val="0"/>
        </w:rPr>
        <w:t>Columns indicate the true situation in the population, rows indicate the statistical conclusion based on sample data.</w:t>
      </w:r>
      <w:r w:rsidR="004927DE">
        <w:rPr>
          <w:b w:val="0"/>
        </w:rPr>
        <w:t xml:space="preserve"> The true positive rate is also called power, and the true negative rate is also called </w:t>
      </w:r>
      <w:commentRangeStart w:id="30"/>
      <w:r w:rsidR="004927DE">
        <w:rPr>
          <w:b w:val="0"/>
        </w:rPr>
        <w:t>XXXX</w:t>
      </w:r>
      <w:commentRangeEnd w:id="30"/>
      <w:r w:rsidR="004927DE">
        <w:rPr>
          <w:rStyle w:val="CommentReference"/>
          <w:b w:val="0"/>
        </w:rPr>
        <w:commentReference w:id="30"/>
      </w:r>
      <w:r w:rsidR="00074133">
        <w:rPr>
          <w:b w:val="0"/>
        </w:rPr>
        <w:t>.</w:t>
      </w:r>
      <w:r w:rsidR="00064844">
        <w:rPr>
          <w:b w:val="0"/>
        </w:rPr>
        <w:t xml:space="preserve"> Values in square brackets are conventionally acceptable values.</w:t>
      </w:r>
    </w:p>
    <w:p w14:paraId="0205A898" w14:textId="77777777" w:rsidR="00074133" w:rsidRDefault="00074133">
      <w:pPr>
        <w:spacing w:after="160" w:line="259" w:lineRule="auto"/>
      </w:pPr>
      <w:r>
        <w:rPr>
          <w:b/>
        </w:rPr>
        <w:br w:type="page"/>
      </w:r>
    </w:p>
    <w:p w14:paraId="351F964D" w14:textId="660F0E8E" w:rsidR="00D31C3C" w:rsidRDefault="00074133" w:rsidP="00D31C3C">
      <w:pPr>
        <w:pStyle w:val="APAHeading1"/>
        <w:jc w:val="left"/>
        <w:rPr>
          <w:b w:val="0"/>
        </w:rPr>
      </w:pPr>
      <w:r>
        <w:rPr>
          <w:b w:val="0"/>
        </w:rPr>
        <w:lastRenderedPageBreak/>
        <w:t>Table 2</w:t>
      </w:r>
    </w:p>
    <w:p w14:paraId="1CF58454" w14:textId="77777777" w:rsidR="00566F72" w:rsidRDefault="00566F72">
      <w:pPr>
        <w:spacing w:after="160" w:line="259" w:lineRule="auto"/>
        <w:rPr>
          <w:b/>
        </w:rPr>
      </w:pPr>
    </w:p>
    <w:p w14:paraId="561E5E28" w14:textId="11E23CB9" w:rsidR="00566F72" w:rsidRDefault="00566F72">
      <w:pPr>
        <w:spacing w:after="160" w:line="259" w:lineRule="auto"/>
      </w:pPr>
      <w:r>
        <w:rPr>
          <w:b/>
        </w:rPr>
        <w:br w:type="page"/>
      </w:r>
    </w:p>
    <w:p w14:paraId="7D9926C0" w14:textId="5207FA44" w:rsidR="00074133" w:rsidRDefault="00566F72" w:rsidP="00D31C3C">
      <w:pPr>
        <w:pStyle w:val="APAHeading1"/>
        <w:jc w:val="left"/>
        <w:rPr>
          <w:b w:val="0"/>
        </w:rPr>
      </w:pPr>
      <w:r>
        <w:rPr>
          <w:b w:val="0"/>
        </w:rPr>
        <w:lastRenderedPageBreak/>
        <w:t>Table 3</w:t>
      </w:r>
    </w:p>
    <w:p w14:paraId="3EAEC6A8" w14:textId="0AF91D7C" w:rsidR="00566F72" w:rsidRDefault="00566F72" w:rsidP="00D31C3C">
      <w:pPr>
        <w:pStyle w:val="APAHeading1"/>
        <w:jc w:val="left"/>
        <w:rPr>
          <w:b w:val="0"/>
        </w:rPr>
      </w:pPr>
    </w:p>
    <w:p w14:paraId="5D3F619E" w14:textId="44587750" w:rsidR="004B53FA" w:rsidRDefault="00074133">
      <w:pPr>
        <w:spacing w:after="160" w:line="259" w:lineRule="auto"/>
      </w:pPr>
      <w:r>
        <w:rPr>
          <w:i/>
        </w:rPr>
        <w:t xml:space="preserve">Note. </w:t>
      </w:r>
      <w:r>
        <w:t>Alpha was assumed to be .05 to determine significant or not.</w:t>
      </w:r>
      <w:r w:rsidR="004B53FA">
        <w:rPr>
          <w:b/>
        </w:rPr>
        <w:br w:type="page"/>
      </w:r>
    </w:p>
    <w:p w14:paraId="021442D2" w14:textId="6390D28C" w:rsidR="00E75938" w:rsidRDefault="004B53FA" w:rsidP="00811959">
      <w:pPr>
        <w:pStyle w:val="APAHeading1"/>
        <w:jc w:val="left"/>
        <w:rPr>
          <w:b w:val="0"/>
        </w:rPr>
      </w:pPr>
      <w:r>
        <w:rPr>
          <w:b w:val="0"/>
          <w:i/>
        </w:rPr>
        <w:lastRenderedPageBreak/>
        <w:t>Figure 1</w:t>
      </w:r>
    </w:p>
    <w:p w14:paraId="45EA3121" w14:textId="387F7401" w:rsidR="00114C3A" w:rsidRDefault="002E0134" w:rsidP="00811959">
      <w:pPr>
        <w:pStyle w:val="APAHeading1"/>
        <w:jc w:val="left"/>
        <w:rPr>
          <w:b w:val="0"/>
        </w:rPr>
      </w:pPr>
      <w:r>
        <w:rPr>
          <w:b w:val="0"/>
        </w:rPr>
        <w:t>Observed effects versus simulated null effects.</w:t>
      </w:r>
    </w:p>
    <w:p w14:paraId="0C921359" w14:textId="77777777" w:rsidR="00114C3A" w:rsidRDefault="00114C3A">
      <w:pPr>
        <w:spacing w:after="160" w:line="259" w:lineRule="auto"/>
      </w:pPr>
      <w:r>
        <w:rPr>
          <w:b/>
        </w:rPr>
        <w:br w:type="page"/>
      </w:r>
    </w:p>
    <w:p w14:paraId="4BAC9FE8" w14:textId="5AFCEDA9" w:rsidR="004B53FA" w:rsidRDefault="00114C3A" w:rsidP="00811959">
      <w:pPr>
        <w:pStyle w:val="APAHeading1"/>
        <w:jc w:val="left"/>
        <w:rPr>
          <w:b w:val="0"/>
        </w:rPr>
      </w:pPr>
      <w:r>
        <w:rPr>
          <w:b w:val="0"/>
          <w:i/>
        </w:rPr>
        <w:lastRenderedPageBreak/>
        <w:t>Figure 2</w:t>
      </w:r>
    </w:p>
    <w:p w14:paraId="221A12FF" w14:textId="364EBB4C" w:rsidR="00114C3A" w:rsidRPr="00114C3A" w:rsidRDefault="00114C3A" w:rsidP="00811959">
      <w:pPr>
        <w:pStyle w:val="APAHeading1"/>
        <w:jc w:val="left"/>
        <w:rPr>
          <w:b w:val="0"/>
        </w:rPr>
      </w:pPr>
      <w:r>
        <w:rPr>
          <w:b w:val="0"/>
        </w:rPr>
        <w:t xml:space="preserve">Visual depiction of power simulations of Fisher tests. Thick line indicates the </w:t>
      </w:r>
    </w:p>
    <w:sectPr w:rsidR="00114C3A" w:rsidRPr="00114C3A" w:rsidSect="005B642A">
      <w:headerReference w:type="default" r:id="rId20"/>
      <w:headerReference w:type="first" r:id="rId21"/>
      <w:type w:val="continuous"/>
      <w:pgSz w:w="11906" w:h="16838"/>
      <w:pgMar w:top="1411" w:right="1411" w:bottom="1411" w:left="1411" w:header="706" w:footer="706"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 Hartgerink" w:date="2014-04-19T16:08:00Z" w:initials="CH">
    <w:p w14:paraId="0842D59E" w14:textId="730EBF50" w:rsidR="009B50B0" w:rsidRDefault="009B50B0">
      <w:pPr>
        <w:pStyle w:val="CommentText"/>
      </w:pPr>
      <w:r>
        <w:rPr>
          <w:rStyle w:val="CommentReference"/>
        </w:rPr>
        <w:annotationRef/>
      </w:r>
      <w:r>
        <w:t>General notes:</w:t>
      </w:r>
    </w:p>
    <w:p w14:paraId="1DDAEEFA" w14:textId="633BC347" w:rsidR="009B50B0" w:rsidRDefault="009B50B0">
      <w:pPr>
        <w:pStyle w:val="CommentText"/>
      </w:pPr>
      <w:r>
        <w:t>-Footnotes will be made APA at the end</w:t>
      </w:r>
    </w:p>
    <w:p w14:paraId="17CE5FBE" w14:textId="31E340E0" w:rsidR="009B50B0" w:rsidRDefault="009B50B0">
      <w:pPr>
        <w:pStyle w:val="CommentText"/>
      </w:pPr>
      <w:r>
        <w:t>-This is masterthesis version, Marcel and Jelte will be added afterwards</w:t>
      </w:r>
    </w:p>
    <w:p w14:paraId="286DA8D3" w14:textId="18B345E1" w:rsidR="009B50B0" w:rsidRDefault="009B50B0">
      <w:pPr>
        <w:pStyle w:val="CommentText"/>
      </w:pPr>
      <w:r>
        <w:t>-I already write in we form to prelude this.</w:t>
      </w:r>
    </w:p>
  </w:comment>
  <w:comment w:id="1" w:author="Linda Dominguez" w:date="2014-04-29T20:19:00Z" w:initials="LD">
    <w:p w14:paraId="368F4709" w14:textId="0F681BC3" w:rsidR="008E6F76" w:rsidRPr="008E6F76" w:rsidRDefault="008E6F76">
      <w:pPr>
        <w:pStyle w:val="CommentText"/>
        <w:rPr>
          <w:lang w:val="nl-NL"/>
        </w:rPr>
      </w:pPr>
      <w:r>
        <w:rPr>
          <w:rStyle w:val="CommentReference"/>
        </w:rPr>
        <w:annotationRef/>
      </w:r>
      <w:r w:rsidRPr="008E6F76">
        <w:rPr>
          <w:lang w:val="nl-NL"/>
        </w:rPr>
        <w:t>Was dit niet zo’n woord dat wel aan elkaar geschreven moet worden?</w:t>
      </w:r>
    </w:p>
  </w:comment>
  <w:comment w:id="2" w:author="Linda Dominguez" w:date="2014-04-29T20:20:00Z" w:initials="LD">
    <w:p w14:paraId="441D8BFA" w14:textId="714718C8" w:rsidR="008E6F76" w:rsidRPr="008E6F76" w:rsidRDefault="008E6F76">
      <w:pPr>
        <w:pStyle w:val="CommentText"/>
        <w:rPr>
          <w:lang w:val="nl-NL"/>
        </w:rPr>
      </w:pPr>
      <w:r>
        <w:rPr>
          <w:rStyle w:val="CommentReference"/>
        </w:rPr>
        <w:annotationRef/>
      </w:r>
      <w:r w:rsidRPr="008E6F76">
        <w:rPr>
          <w:lang w:val="nl-NL"/>
        </w:rPr>
        <w:t>Waarom heb je scientific and statistical italic?</w:t>
      </w:r>
    </w:p>
  </w:comment>
  <w:comment w:id="3" w:author="Linda Dominguez" w:date="2014-04-29T20:24:00Z" w:initials="LD">
    <w:p w14:paraId="3014192A" w14:textId="030DC1CC" w:rsidR="008E6F76" w:rsidRDefault="008E6F76">
      <w:pPr>
        <w:pStyle w:val="CommentText"/>
      </w:pPr>
      <w:r>
        <w:rPr>
          <w:rStyle w:val="CommentReference"/>
        </w:rPr>
        <w:annotationRef/>
      </w:r>
      <w:r>
        <w:t>Ik mis uitleg hier</w:t>
      </w:r>
    </w:p>
  </w:comment>
  <w:comment w:id="4" w:author="Linda Dominguez" w:date="2014-04-29T20:21:00Z" w:initials="LD">
    <w:p w14:paraId="4F8EB73A" w14:textId="0BCD3123" w:rsidR="008E6F76" w:rsidRPr="008E6F76" w:rsidRDefault="008E6F76">
      <w:pPr>
        <w:pStyle w:val="CommentText"/>
        <w:rPr>
          <w:lang w:val="nl-NL"/>
        </w:rPr>
      </w:pPr>
      <w:r>
        <w:rPr>
          <w:rStyle w:val="CommentReference"/>
        </w:rPr>
        <w:annotationRef/>
      </w:r>
      <w:r w:rsidRPr="008E6F76">
        <w:rPr>
          <w:lang w:val="nl-NL"/>
        </w:rPr>
        <w:t>Ik mis nog een korte zin waarin je kort uitlegt wat falsificatie inhoudt.</w:t>
      </w:r>
    </w:p>
  </w:comment>
  <w:comment w:id="5" w:author="Linda Dominguez" w:date="2014-04-29T20:27:00Z" w:initials="LD">
    <w:p w14:paraId="648FC03B" w14:textId="7A3E3FB0" w:rsidR="008E6F76" w:rsidRPr="008E6F76" w:rsidRDefault="008E6F76">
      <w:pPr>
        <w:pStyle w:val="CommentText"/>
        <w:rPr>
          <w:lang w:val="nl-NL"/>
        </w:rPr>
      </w:pPr>
      <w:r>
        <w:rPr>
          <w:rStyle w:val="CommentReference"/>
        </w:rPr>
        <w:annotationRef/>
      </w:r>
      <w:r w:rsidRPr="008E6F76">
        <w:rPr>
          <w:lang w:val="nl-NL"/>
        </w:rPr>
        <w:t xml:space="preserve">Na het lezen van dit stuk verwachtte ik dat je meerdere soorten </w:t>
      </w:r>
      <w:r>
        <w:rPr>
          <w:lang w:val="nl-NL"/>
        </w:rPr>
        <w:t>statistical hypothesis tests ging beschrijven...</w:t>
      </w:r>
    </w:p>
  </w:comment>
  <w:comment w:id="9" w:author="Linda Dominguez" w:date="2014-04-29T20:26:00Z" w:initials="LD">
    <w:p w14:paraId="11329BCC" w14:textId="6A9155A6" w:rsidR="008E6F76" w:rsidRPr="001D3283" w:rsidRDefault="008E6F76">
      <w:pPr>
        <w:pStyle w:val="CommentText"/>
        <w:rPr>
          <w:lang w:val="nl-NL"/>
        </w:rPr>
      </w:pPr>
      <w:r>
        <w:rPr>
          <w:rStyle w:val="CommentReference"/>
        </w:rPr>
        <w:annotationRef/>
      </w:r>
      <w:r w:rsidRPr="001D3283">
        <w:rPr>
          <w:lang w:val="nl-NL"/>
        </w:rPr>
        <w:t>Waarom met capital?</w:t>
      </w:r>
    </w:p>
  </w:comment>
  <w:comment w:id="10" w:author="Linda Dominguez" w:date="2014-04-29T20:28:00Z" w:initials="LD">
    <w:p w14:paraId="7C13FAE7" w14:textId="3C0ADE7E" w:rsidR="001D3283" w:rsidRPr="001D3283" w:rsidRDefault="001D3283">
      <w:pPr>
        <w:pStyle w:val="CommentText"/>
        <w:rPr>
          <w:lang w:val="nl-NL"/>
        </w:rPr>
      </w:pPr>
      <w:r>
        <w:rPr>
          <w:rStyle w:val="CommentReference"/>
        </w:rPr>
        <w:annotationRef/>
      </w:r>
      <w:r w:rsidRPr="001D3283">
        <w:rPr>
          <w:lang w:val="nl-NL"/>
        </w:rPr>
        <w:t>Er kan er weer eentje bij ;-)</w:t>
      </w:r>
    </w:p>
  </w:comment>
  <w:comment w:id="11" w:author="Linda Dominguez" w:date="2014-04-29T20:31:00Z" w:initials="LD">
    <w:p w14:paraId="080659C0" w14:textId="7EB84540" w:rsidR="001D3283" w:rsidRPr="001D3283" w:rsidRDefault="001D3283">
      <w:pPr>
        <w:pStyle w:val="CommentText"/>
        <w:rPr>
          <w:lang w:val="nl-NL"/>
        </w:rPr>
      </w:pPr>
      <w:r>
        <w:rPr>
          <w:rStyle w:val="CommentReference"/>
        </w:rPr>
        <w:annotationRef/>
      </w:r>
      <w:r w:rsidRPr="001D3283">
        <w:rPr>
          <w:lang w:val="nl-NL"/>
        </w:rPr>
        <w:t>Waarom verleden tijd?</w:t>
      </w:r>
    </w:p>
  </w:comment>
  <w:comment w:id="12" w:author="Linda Dominguez" w:date="2014-04-29T20:36:00Z" w:initials="LD">
    <w:p w14:paraId="675418AB" w14:textId="3CBF8969" w:rsidR="001D3283" w:rsidRDefault="001D3283">
      <w:pPr>
        <w:pStyle w:val="CommentText"/>
      </w:pPr>
      <w:r>
        <w:rPr>
          <w:rStyle w:val="CommentReference"/>
        </w:rPr>
        <w:annotationRef/>
      </w:r>
      <w:r>
        <w:t>Ik mis een voegwoord ofzo</w:t>
      </w:r>
    </w:p>
  </w:comment>
  <w:comment w:id="13" w:author="Linda Dominguez" w:date="2014-04-29T20:33:00Z" w:initials="LD">
    <w:p w14:paraId="5B60C2A9" w14:textId="768BBD37" w:rsidR="001D3283" w:rsidRPr="001D3283" w:rsidRDefault="001D3283">
      <w:pPr>
        <w:pStyle w:val="CommentText"/>
        <w:rPr>
          <w:lang w:val="nl-NL"/>
        </w:rPr>
      </w:pPr>
      <w:r>
        <w:rPr>
          <w:rStyle w:val="CommentReference"/>
        </w:rPr>
        <w:annotationRef/>
      </w:r>
      <w:r w:rsidRPr="001D3283">
        <w:rPr>
          <w:lang w:val="nl-NL"/>
        </w:rPr>
        <w:t xml:space="preserve">Herhaling van eerste zin van deze pagina. </w:t>
      </w:r>
      <w:r>
        <w:rPr>
          <w:lang w:val="nl-NL"/>
        </w:rPr>
        <w:t>Hier kun je dan dus QEPs zeggen</w:t>
      </w:r>
    </w:p>
  </w:comment>
  <w:comment w:id="14" w:author="Linda Dominguez" w:date="2014-04-29T20:34:00Z" w:initials="LD">
    <w:p w14:paraId="69E6E5E8" w14:textId="494FBCD8" w:rsidR="001D3283" w:rsidRPr="001D3283" w:rsidRDefault="001D3283">
      <w:pPr>
        <w:pStyle w:val="CommentText"/>
        <w:rPr>
          <w:lang w:val="nl-NL"/>
        </w:rPr>
      </w:pPr>
      <w:r>
        <w:rPr>
          <w:rStyle w:val="CommentReference"/>
        </w:rPr>
        <w:annotationRef/>
      </w:r>
      <w:r w:rsidRPr="001D3283">
        <w:rPr>
          <w:lang w:val="nl-NL"/>
        </w:rPr>
        <w:t>En publication bias, right?</w:t>
      </w:r>
    </w:p>
  </w:comment>
  <w:comment w:id="16" w:author="Linda Dominguez" w:date="2014-04-29T20:37:00Z" w:initials="LD">
    <w:p w14:paraId="1B075ECF" w14:textId="42D22128" w:rsidR="001D3283" w:rsidRPr="001D3283" w:rsidRDefault="001D3283">
      <w:pPr>
        <w:pStyle w:val="CommentText"/>
        <w:rPr>
          <w:lang w:val="nl-NL"/>
        </w:rPr>
      </w:pPr>
      <w:r>
        <w:rPr>
          <w:rStyle w:val="CommentReference"/>
        </w:rPr>
        <w:annotationRef/>
      </w:r>
      <w:r w:rsidRPr="001D3283">
        <w:rPr>
          <w:lang w:val="nl-NL"/>
        </w:rPr>
        <w:t>DUS?</w:t>
      </w:r>
    </w:p>
  </w:comment>
  <w:comment w:id="17" w:author="Linda Dominguez" w:date="2014-04-29T20:38:00Z" w:initials="LD">
    <w:p w14:paraId="124EDCDE" w14:textId="43928BC2" w:rsidR="001D3283" w:rsidRPr="001D3283" w:rsidRDefault="001D3283">
      <w:pPr>
        <w:pStyle w:val="CommentText"/>
        <w:rPr>
          <w:lang w:val="nl-NL"/>
        </w:rPr>
      </w:pPr>
      <w:r>
        <w:rPr>
          <w:rStyle w:val="CommentReference"/>
        </w:rPr>
        <w:annotationRef/>
      </w:r>
      <w:r w:rsidRPr="001D3283">
        <w:rPr>
          <w:lang w:val="nl-NL"/>
        </w:rPr>
        <w:t>Moet ik dit zo lezen dat in table 1 van het artikel van Simmons et al 2011 81.5% staat?</w:t>
      </w:r>
    </w:p>
  </w:comment>
  <w:comment w:id="18" w:author="Linda Dominguez" w:date="2014-04-29T20:39:00Z" w:initials="LD">
    <w:p w14:paraId="6CA26FB2" w14:textId="60FB4317" w:rsidR="00835BD3" w:rsidRDefault="00835BD3">
      <w:pPr>
        <w:pStyle w:val="CommentText"/>
      </w:pPr>
      <w:r>
        <w:rPr>
          <w:rStyle w:val="CommentReference"/>
        </w:rPr>
        <w:annotationRef/>
      </w:r>
      <w:r>
        <w:t>idem</w:t>
      </w:r>
    </w:p>
  </w:comment>
  <w:comment w:id="19" w:author="Linda Dominguez" w:date="2014-04-29T20:40:00Z" w:initials="LD">
    <w:p w14:paraId="2249BD7F" w14:textId="01F77972" w:rsidR="00835BD3" w:rsidRDefault="00835BD3">
      <w:pPr>
        <w:pStyle w:val="CommentText"/>
      </w:pPr>
      <w:r>
        <w:rPr>
          <w:rStyle w:val="CommentReference"/>
        </w:rPr>
        <w:annotationRef/>
      </w:r>
    </w:p>
  </w:comment>
  <w:comment w:id="21" w:author="Chris Hartgerink" w:date="2014-04-28T17:49:00Z" w:initials="CH">
    <w:p w14:paraId="476D95BD" w14:textId="339895D4" w:rsidR="007F6714" w:rsidRPr="001D3283" w:rsidRDefault="007F6714">
      <w:pPr>
        <w:pStyle w:val="CommentText"/>
      </w:pPr>
      <w:r>
        <w:rPr>
          <w:rStyle w:val="CommentReference"/>
        </w:rPr>
        <w:annotationRef/>
      </w:r>
      <w:r w:rsidRPr="001D3283">
        <w:t>Included but data is not yet collected.</w:t>
      </w:r>
    </w:p>
  </w:comment>
  <w:comment w:id="22" w:author="Chris Hartgerink" w:date="2014-04-28T18:17:00Z" w:initials="CH">
    <w:p w14:paraId="6160C6F2" w14:textId="6AAED7CC" w:rsidR="00222973" w:rsidRPr="001D3283" w:rsidRDefault="00222973">
      <w:pPr>
        <w:pStyle w:val="CommentText"/>
        <w:rPr>
          <w:lang w:val="nl-NL"/>
        </w:rPr>
      </w:pPr>
      <w:r>
        <w:rPr>
          <w:rStyle w:val="CommentReference"/>
        </w:rPr>
        <w:annotationRef/>
      </w:r>
      <w:r w:rsidRPr="001D3283">
        <w:rPr>
          <w:lang w:val="nl-NL"/>
        </w:rPr>
        <w:t>Do not forget</w:t>
      </w:r>
    </w:p>
  </w:comment>
  <w:comment w:id="23" w:author="Chris Hartgerink" w:date="2014-04-28T16:44:00Z" w:initials="CH">
    <w:p w14:paraId="47840EC9" w14:textId="70ECA79C" w:rsidR="00E943BA" w:rsidRDefault="00E943BA">
      <w:pPr>
        <w:pStyle w:val="CommentText"/>
      </w:pPr>
      <w:r>
        <w:rPr>
          <w:rStyle w:val="CommentReference"/>
        </w:rPr>
        <w:annotationRef/>
      </w:r>
      <w:r w:rsidRPr="001D3283">
        <w:rPr>
          <w:lang w:val="nl-NL"/>
        </w:rPr>
        <w:t xml:space="preserve">Possibly more? Have to determine this </w:t>
      </w:r>
      <w:r>
        <w:t>before all data is collected</w:t>
      </w:r>
    </w:p>
  </w:comment>
  <w:comment w:id="24" w:author="Chris Hartgerink" w:date="2014-04-20T17:50:00Z" w:initials="CH">
    <w:p w14:paraId="35EEB447" w14:textId="7CB36ABC" w:rsidR="009B50B0" w:rsidRDefault="009B50B0">
      <w:pPr>
        <w:pStyle w:val="CommentText"/>
      </w:pPr>
      <w:r>
        <w:rPr>
          <w:rStyle w:val="CommentReference"/>
        </w:rPr>
        <w:annotationRef/>
      </w:r>
      <w:r>
        <w:t>Don’t know how to call it so just XXXX’ed it</w:t>
      </w:r>
    </w:p>
  </w:comment>
  <w:comment w:id="25" w:author="Chris Hartgerink" w:date="2014-04-20T15:56:00Z" w:initials="CH">
    <w:p w14:paraId="4CD68058" w14:textId="1B009617" w:rsidR="009B50B0" w:rsidRDefault="009B50B0">
      <w:pPr>
        <w:pStyle w:val="CommentText"/>
      </w:pPr>
      <w:r>
        <w:rPr>
          <w:rStyle w:val="CommentReference"/>
        </w:rPr>
        <w:annotationRef/>
      </w:r>
      <w:r>
        <w:t>I just randomly wrote this, need (marcel) to check this</w:t>
      </w:r>
    </w:p>
  </w:comment>
  <w:comment w:id="26" w:author="Chris Hartgerink" w:date="2014-04-21T14:22:00Z" w:initials="CH">
    <w:p w14:paraId="7977451C" w14:textId="618857CC" w:rsidR="009B50B0" w:rsidRDefault="009B50B0">
      <w:pPr>
        <w:pStyle w:val="CommentText"/>
      </w:pPr>
      <w:r>
        <w:rPr>
          <w:rStyle w:val="CommentReference"/>
        </w:rPr>
        <w:annotationRef/>
      </w:r>
      <w:r>
        <w:t>Add figure?</w:t>
      </w:r>
    </w:p>
  </w:comment>
  <w:comment w:id="27" w:author="Chris Hartgerink" w:date="2014-04-21T17:36:00Z" w:initials="CH">
    <w:p w14:paraId="0B7F2F96" w14:textId="10E58F97" w:rsidR="009B50B0" w:rsidRDefault="009B50B0">
      <w:pPr>
        <w:pStyle w:val="CommentText"/>
      </w:pPr>
      <w:r>
        <w:rPr>
          <w:rStyle w:val="CommentReference"/>
        </w:rPr>
        <w:annotationRef/>
      </w:r>
      <w:r>
        <w:t>Definitely needs summary figures</w:t>
      </w:r>
    </w:p>
  </w:comment>
  <w:comment w:id="28" w:author="Chris Hartgerink" w:date="2014-04-21T15:05:00Z" w:initials="CH">
    <w:p w14:paraId="542F9739" w14:textId="4EA66D0C" w:rsidR="009B50B0" w:rsidRDefault="009B50B0">
      <w:pPr>
        <w:pStyle w:val="CommentText"/>
      </w:pPr>
      <w:r>
        <w:rPr>
          <w:rStyle w:val="CommentReference"/>
        </w:rPr>
        <w:annotationRef/>
      </w:r>
      <w:r>
        <w:t>Wrote this based on pilot study</w:t>
      </w:r>
    </w:p>
  </w:comment>
  <w:comment w:id="29" w:author="Linda Dominguez" w:date="2014-04-29T20:32:00Z" w:initials="LD">
    <w:p w14:paraId="7E45A886" w14:textId="040F55F1" w:rsidR="001D3283" w:rsidRPr="001D3283" w:rsidRDefault="001D3283">
      <w:pPr>
        <w:pStyle w:val="CommentText"/>
        <w:rPr>
          <w:lang w:val="nl-NL"/>
        </w:rPr>
      </w:pPr>
      <w:r>
        <w:rPr>
          <w:rStyle w:val="CommentReference"/>
        </w:rPr>
        <w:annotationRef/>
      </w:r>
      <w:r w:rsidRPr="001D3283">
        <w:rPr>
          <w:lang w:val="nl-NL"/>
        </w:rPr>
        <w:t xml:space="preserve">Ik vind deze tabel beetje onduidelijk. </w:t>
      </w:r>
      <w:r>
        <w:rPr>
          <w:lang w:val="nl-NL"/>
        </w:rPr>
        <w:t>Als in ik snap de tabel maar het is wat lastig lezen denk ik.</w:t>
      </w:r>
    </w:p>
  </w:comment>
  <w:comment w:id="30" w:author="Chris Hartgerink" w:date="2014-04-20T11:50:00Z" w:initials="CH">
    <w:p w14:paraId="27846E98" w14:textId="1BA473D4" w:rsidR="009B50B0" w:rsidRDefault="009B50B0">
      <w:pPr>
        <w:pStyle w:val="CommentText"/>
      </w:pPr>
      <w:r>
        <w:rPr>
          <w:rStyle w:val="CommentReference"/>
        </w:rPr>
        <w:annotationRef/>
      </w:r>
      <w:r>
        <w:t>Check this. Sensitivity, specificity, always confuses 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6DA8D3" w15:done="0"/>
  <w15:commentEx w15:paraId="368F4709" w15:done="0"/>
  <w15:commentEx w15:paraId="441D8BFA" w15:done="0"/>
  <w15:commentEx w15:paraId="3014192A" w15:done="0"/>
  <w15:commentEx w15:paraId="4F8EB73A" w15:done="0"/>
  <w15:commentEx w15:paraId="648FC03B" w15:done="0"/>
  <w15:commentEx w15:paraId="11329BCC" w15:done="0"/>
  <w15:commentEx w15:paraId="7C13FAE7" w15:done="0"/>
  <w15:commentEx w15:paraId="080659C0" w15:done="0"/>
  <w15:commentEx w15:paraId="675418AB" w15:done="0"/>
  <w15:commentEx w15:paraId="5B60C2A9" w15:done="0"/>
  <w15:commentEx w15:paraId="69E6E5E8" w15:done="0"/>
  <w15:commentEx w15:paraId="1B075ECF" w15:done="0"/>
  <w15:commentEx w15:paraId="124EDCDE" w15:done="0"/>
  <w15:commentEx w15:paraId="6CA26FB2" w15:done="0"/>
  <w15:commentEx w15:paraId="2249BD7F" w15:done="0"/>
  <w15:commentEx w15:paraId="476D95BD" w15:done="0"/>
  <w15:commentEx w15:paraId="6160C6F2" w15:done="0"/>
  <w15:commentEx w15:paraId="47840EC9" w15:done="0"/>
  <w15:commentEx w15:paraId="35EEB447" w15:done="0"/>
  <w15:commentEx w15:paraId="4CD68058" w15:done="0"/>
  <w15:commentEx w15:paraId="7977451C" w15:done="0"/>
  <w15:commentEx w15:paraId="0B7F2F96" w15:done="0"/>
  <w15:commentEx w15:paraId="542F9739" w15:done="0"/>
  <w15:commentEx w15:paraId="7E45A886" w15:done="0"/>
  <w15:commentEx w15:paraId="27846E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2251D" w14:textId="77777777" w:rsidR="007A5D58" w:rsidRDefault="007A5D58" w:rsidP="00B36576">
      <w:r>
        <w:separator/>
      </w:r>
    </w:p>
  </w:endnote>
  <w:endnote w:type="continuationSeparator" w:id="0">
    <w:p w14:paraId="7E7AADD4" w14:textId="77777777" w:rsidR="007A5D58" w:rsidRDefault="007A5D58" w:rsidP="00B36576">
      <w:r>
        <w:continuationSeparator/>
      </w:r>
    </w:p>
  </w:endnote>
  <w:endnote w:type="continuationNotice" w:id="1">
    <w:p w14:paraId="13FA8C93" w14:textId="77777777" w:rsidR="007A5D58" w:rsidRDefault="007A5D58" w:rsidP="00B36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FF057" w14:textId="77777777" w:rsidR="007A5D58" w:rsidRDefault="007A5D58" w:rsidP="00B36576">
      <w:r>
        <w:separator/>
      </w:r>
    </w:p>
  </w:footnote>
  <w:footnote w:type="continuationSeparator" w:id="0">
    <w:p w14:paraId="2C45FCB4" w14:textId="77777777" w:rsidR="007A5D58" w:rsidRDefault="007A5D58" w:rsidP="00B36576">
      <w:r>
        <w:continuationSeparator/>
      </w:r>
    </w:p>
  </w:footnote>
  <w:footnote w:type="continuationNotice" w:id="1">
    <w:p w14:paraId="4ED945EA" w14:textId="77777777" w:rsidR="007A5D58" w:rsidRDefault="007A5D58" w:rsidP="00B36576"/>
  </w:footnote>
  <w:footnote w:id="2">
    <w:p w14:paraId="02AD193E" w14:textId="710FB56D" w:rsidR="009B50B0" w:rsidRPr="002B3765" w:rsidRDefault="009B50B0">
      <w:pPr>
        <w:pStyle w:val="FootnoteText"/>
      </w:pPr>
      <w:r>
        <w:rPr>
          <w:rStyle w:val="FootnoteReference"/>
        </w:rPr>
        <w:footnoteRef/>
      </w:r>
      <w:r>
        <w:t xml:space="preserve"> This point hypothesis is commonly 0 (nil hypothesis), but </w:t>
      </w:r>
      <w:r w:rsidR="00B21BE5">
        <w:t>can be any point value</w:t>
      </w:r>
      <w:r>
        <w:t>.</w:t>
      </w:r>
      <w:ins w:id="6" w:author="Linda Dominguez" w:date="2014-04-29T20:24:00Z">
        <w:r w:rsidR="008E6F76">
          <w:t xml:space="preserve"> Nil?</w:t>
        </w:r>
      </w:ins>
    </w:p>
  </w:footnote>
  <w:footnote w:id="3">
    <w:p w14:paraId="3F37D83D" w14:textId="30F96A5C" w:rsidR="008D3556" w:rsidRPr="008D3556" w:rsidRDefault="008D3556">
      <w:pPr>
        <w:pStyle w:val="FootnoteText"/>
        <w:rPr>
          <w:lang w:val="nl-NL"/>
        </w:rPr>
      </w:pPr>
      <w:r>
        <w:rPr>
          <w:rStyle w:val="FootnoteReference"/>
        </w:rPr>
        <w:footnoteRef/>
      </w:r>
      <w:hyperlink r:id="rId1" w:history="1">
        <w:r w:rsidRPr="00002BC2">
          <w:rPr>
            <w:rStyle w:val="Hyperlink"/>
          </w:rPr>
          <w:t>https://osf.io/dzrtf/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1E8D8" w14:textId="11AB1834" w:rsidR="009B50B0" w:rsidRPr="00F0642F" w:rsidRDefault="009B50B0" w:rsidP="00B36576">
    <w:pPr>
      <w:pStyle w:val="Header"/>
    </w:pPr>
    <w:r>
      <w:t>TOO GOOD TO BE FALSE</w:t>
    </w:r>
    <w:r>
      <w:tab/>
    </w:r>
    <w:r>
      <w:tab/>
    </w:r>
    <w:r>
      <w:fldChar w:fldCharType="begin"/>
    </w:r>
    <w:r>
      <w:instrText xml:space="preserve"> PAGE  \* Arabic  \* MERGEFORMAT </w:instrText>
    </w:r>
    <w:r>
      <w:fldChar w:fldCharType="separate"/>
    </w:r>
    <w:r w:rsidR="00835BD3">
      <w:rPr>
        <w:noProof/>
      </w:rP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468016"/>
      <w:docPartObj>
        <w:docPartGallery w:val="Page Numbers (Top of Page)"/>
        <w:docPartUnique/>
      </w:docPartObj>
    </w:sdtPr>
    <w:sdtEndPr>
      <w:rPr>
        <w:noProof/>
      </w:rPr>
    </w:sdtEndPr>
    <w:sdtContent>
      <w:p w14:paraId="55D8171A" w14:textId="5C4C1007" w:rsidR="009B50B0" w:rsidRPr="00D00734" w:rsidRDefault="009B50B0" w:rsidP="00891E0E">
        <w:pPr>
          <w:pStyle w:val="Header"/>
          <w:jc w:val="right"/>
        </w:pPr>
        <w:r>
          <w:t>Running head: TOO GOOD TO BE FALSE</w:t>
        </w:r>
        <w:r>
          <w:tab/>
        </w:r>
        <w:r>
          <w:tab/>
        </w:r>
        <w:r>
          <w:fldChar w:fldCharType="begin"/>
        </w:r>
        <w:r>
          <w:instrText xml:space="preserve"> PAGE   \* MERGEFORMAT </w:instrText>
        </w:r>
        <w:r>
          <w:fldChar w:fldCharType="separate"/>
        </w:r>
        <w:r w:rsidR="001D3283">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70C83"/>
    <w:multiLevelType w:val="hybridMultilevel"/>
    <w:tmpl w:val="62163CF2"/>
    <w:lvl w:ilvl="0" w:tplc="0413000F">
      <w:start w:val="1"/>
      <w:numFmt w:val="decimal"/>
      <w:lvlText w:val="%1."/>
      <w:lvlJc w:val="left"/>
      <w:pPr>
        <w:ind w:left="1428" w:hanging="360"/>
      </w:pPr>
    </w:lvl>
    <w:lvl w:ilvl="1" w:tplc="04130019">
      <w:start w:val="1"/>
      <w:numFmt w:val="lowerLetter"/>
      <w:lvlText w:val="%2."/>
      <w:lvlJc w:val="left"/>
      <w:pPr>
        <w:ind w:left="2148" w:hanging="360"/>
      </w:pPr>
    </w:lvl>
    <w:lvl w:ilvl="2" w:tplc="0413001B">
      <w:start w:val="1"/>
      <w:numFmt w:val="lowerRoman"/>
      <w:lvlText w:val="%3."/>
      <w:lvlJc w:val="right"/>
      <w:pPr>
        <w:ind w:left="2868" w:hanging="180"/>
      </w:pPr>
    </w:lvl>
    <w:lvl w:ilvl="3" w:tplc="0413000F">
      <w:start w:val="1"/>
      <w:numFmt w:val="decimal"/>
      <w:lvlText w:val="%4."/>
      <w:lvlJc w:val="left"/>
      <w:pPr>
        <w:ind w:left="3588" w:hanging="360"/>
      </w:pPr>
    </w:lvl>
    <w:lvl w:ilvl="4" w:tplc="04130019">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44CE4AA4"/>
    <w:multiLevelType w:val="hybridMultilevel"/>
    <w:tmpl w:val="F28A380A"/>
    <w:lvl w:ilvl="0" w:tplc="AFE09B1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7EF270F"/>
    <w:multiLevelType w:val="hybridMultilevel"/>
    <w:tmpl w:val="AF64060A"/>
    <w:lvl w:ilvl="0" w:tplc="04130001">
      <w:start w:val="1"/>
      <w:numFmt w:val="bullet"/>
      <w:lvlText w:val=""/>
      <w:lvlJc w:val="left"/>
      <w:pPr>
        <w:ind w:left="1425" w:hanging="360"/>
      </w:pPr>
      <w:rPr>
        <w:rFonts w:ascii="Symbol" w:hAnsi="Symbol" w:hint="default"/>
      </w:rPr>
    </w:lvl>
    <w:lvl w:ilvl="1" w:tplc="04130003">
      <w:start w:val="1"/>
      <w:numFmt w:val="bullet"/>
      <w:lvlText w:val="o"/>
      <w:lvlJc w:val="left"/>
      <w:pPr>
        <w:ind w:left="2145" w:hanging="360"/>
      </w:pPr>
      <w:rPr>
        <w:rFonts w:ascii="Courier New" w:hAnsi="Courier New" w:cs="Courier New" w:hint="default"/>
      </w:rPr>
    </w:lvl>
    <w:lvl w:ilvl="2" w:tplc="04130005">
      <w:start w:val="1"/>
      <w:numFmt w:val="bullet"/>
      <w:lvlText w:val=""/>
      <w:lvlJc w:val="left"/>
      <w:pPr>
        <w:ind w:left="2865" w:hanging="360"/>
      </w:pPr>
      <w:rPr>
        <w:rFonts w:ascii="Wingdings" w:hAnsi="Wingdings" w:hint="default"/>
      </w:rPr>
    </w:lvl>
    <w:lvl w:ilvl="3" w:tplc="0413000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4">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rson w15:author="Linda Dominguez">
    <w15:presenceInfo w15:providerId="Windows Live" w15:userId="4859fed422b32d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FE"/>
    <w:rsid w:val="0000251C"/>
    <w:rsid w:val="00002639"/>
    <w:rsid w:val="000033F6"/>
    <w:rsid w:val="000057C6"/>
    <w:rsid w:val="000101A2"/>
    <w:rsid w:val="00020EE7"/>
    <w:rsid w:val="0002229A"/>
    <w:rsid w:val="00023E98"/>
    <w:rsid w:val="00027320"/>
    <w:rsid w:val="000323D8"/>
    <w:rsid w:val="000349B7"/>
    <w:rsid w:val="00040C3D"/>
    <w:rsid w:val="00041191"/>
    <w:rsid w:val="0005344D"/>
    <w:rsid w:val="00061387"/>
    <w:rsid w:val="00064844"/>
    <w:rsid w:val="00071362"/>
    <w:rsid w:val="000720A5"/>
    <w:rsid w:val="00074133"/>
    <w:rsid w:val="000777D0"/>
    <w:rsid w:val="00087315"/>
    <w:rsid w:val="00091580"/>
    <w:rsid w:val="000943AE"/>
    <w:rsid w:val="00096D94"/>
    <w:rsid w:val="000A322E"/>
    <w:rsid w:val="000A392E"/>
    <w:rsid w:val="000A40A1"/>
    <w:rsid w:val="000A446D"/>
    <w:rsid w:val="000C3870"/>
    <w:rsid w:val="000C3C53"/>
    <w:rsid w:val="000D0F0E"/>
    <w:rsid w:val="000D567C"/>
    <w:rsid w:val="000E2487"/>
    <w:rsid w:val="000E3E15"/>
    <w:rsid w:val="000E4058"/>
    <w:rsid w:val="000F346C"/>
    <w:rsid w:val="000F425D"/>
    <w:rsid w:val="00100B00"/>
    <w:rsid w:val="001012EA"/>
    <w:rsid w:val="00114C3A"/>
    <w:rsid w:val="0011653B"/>
    <w:rsid w:val="0012326E"/>
    <w:rsid w:val="00124F18"/>
    <w:rsid w:val="00126E53"/>
    <w:rsid w:val="001322BA"/>
    <w:rsid w:val="0013406A"/>
    <w:rsid w:val="001567C1"/>
    <w:rsid w:val="00163F71"/>
    <w:rsid w:val="00167784"/>
    <w:rsid w:val="0018274D"/>
    <w:rsid w:val="00182F52"/>
    <w:rsid w:val="00183377"/>
    <w:rsid w:val="00183CD5"/>
    <w:rsid w:val="00185DC9"/>
    <w:rsid w:val="0019058B"/>
    <w:rsid w:val="00190DD8"/>
    <w:rsid w:val="00191792"/>
    <w:rsid w:val="0019382B"/>
    <w:rsid w:val="001B28D4"/>
    <w:rsid w:val="001D2C1A"/>
    <w:rsid w:val="001D3283"/>
    <w:rsid w:val="001D4817"/>
    <w:rsid w:val="001D5560"/>
    <w:rsid w:val="001E191B"/>
    <w:rsid w:val="001E2097"/>
    <w:rsid w:val="001F0DA9"/>
    <w:rsid w:val="001F1630"/>
    <w:rsid w:val="001F440F"/>
    <w:rsid w:val="001F48BE"/>
    <w:rsid w:val="00201603"/>
    <w:rsid w:val="002073FB"/>
    <w:rsid w:val="00207669"/>
    <w:rsid w:val="00212B83"/>
    <w:rsid w:val="00213024"/>
    <w:rsid w:val="00215399"/>
    <w:rsid w:val="002212C7"/>
    <w:rsid w:val="00222973"/>
    <w:rsid w:val="00223070"/>
    <w:rsid w:val="00224221"/>
    <w:rsid w:val="00224D6B"/>
    <w:rsid w:val="0022538A"/>
    <w:rsid w:val="00225750"/>
    <w:rsid w:val="00232392"/>
    <w:rsid w:val="00240572"/>
    <w:rsid w:val="00241FCD"/>
    <w:rsid w:val="00242A80"/>
    <w:rsid w:val="0024770B"/>
    <w:rsid w:val="00247770"/>
    <w:rsid w:val="0026739E"/>
    <w:rsid w:val="0027018D"/>
    <w:rsid w:val="00275E1D"/>
    <w:rsid w:val="00276591"/>
    <w:rsid w:val="0029473B"/>
    <w:rsid w:val="002964CC"/>
    <w:rsid w:val="002A2271"/>
    <w:rsid w:val="002A7FB9"/>
    <w:rsid w:val="002B21A4"/>
    <w:rsid w:val="002B3765"/>
    <w:rsid w:val="002B5650"/>
    <w:rsid w:val="002C1995"/>
    <w:rsid w:val="002C30DE"/>
    <w:rsid w:val="002C66D4"/>
    <w:rsid w:val="002D6C48"/>
    <w:rsid w:val="002D75DE"/>
    <w:rsid w:val="002E0134"/>
    <w:rsid w:val="002F2637"/>
    <w:rsid w:val="002F34AB"/>
    <w:rsid w:val="002F45C3"/>
    <w:rsid w:val="002F6511"/>
    <w:rsid w:val="00315542"/>
    <w:rsid w:val="00330272"/>
    <w:rsid w:val="00331BD2"/>
    <w:rsid w:val="003462DD"/>
    <w:rsid w:val="003549BA"/>
    <w:rsid w:val="00361456"/>
    <w:rsid w:val="003623B0"/>
    <w:rsid w:val="003658FB"/>
    <w:rsid w:val="003724CD"/>
    <w:rsid w:val="00382E41"/>
    <w:rsid w:val="0038523F"/>
    <w:rsid w:val="00392151"/>
    <w:rsid w:val="00392971"/>
    <w:rsid w:val="00393098"/>
    <w:rsid w:val="00395F8B"/>
    <w:rsid w:val="00397292"/>
    <w:rsid w:val="003A3647"/>
    <w:rsid w:val="003A3F16"/>
    <w:rsid w:val="003A5E7C"/>
    <w:rsid w:val="003A61E3"/>
    <w:rsid w:val="003A6A1D"/>
    <w:rsid w:val="003B0000"/>
    <w:rsid w:val="003B0ABB"/>
    <w:rsid w:val="003B7915"/>
    <w:rsid w:val="003D06B1"/>
    <w:rsid w:val="003E0C8D"/>
    <w:rsid w:val="003F0652"/>
    <w:rsid w:val="003F12F5"/>
    <w:rsid w:val="003F41DA"/>
    <w:rsid w:val="003F4454"/>
    <w:rsid w:val="00416049"/>
    <w:rsid w:val="004248DC"/>
    <w:rsid w:val="00427DDF"/>
    <w:rsid w:val="00431F68"/>
    <w:rsid w:val="0043364E"/>
    <w:rsid w:val="004338D3"/>
    <w:rsid w:val="00433A6C"/>
    <w:rsid w:val="004367CE"/>
    <w:rsid w:val="00437480"/>
    <w:rsid w:val="00463D1F"/>
    <w:rsid w:val="00463E57"/>
    <w:rsid w:val="00464754"/>
    <w:rsid w:val="00475450"/>
    <w:rsid w:val="004768B8"/>
    <w:rsid w:val="00483CE1"/>
    <w:rsid w:val="004927DE"/>
    <w:rsid w:val="004A0162"/>
    <w:rsid w:val="004A4F7A"/>
    <w:rsid w:val="004B4AB2"/>
    <w:rsid w:val="004B53FA"/>
    <w:rsid w:val="004B646B"/>
    <w:rsid w:val="004C7AA1"/>
    <w:rsid w:val="004D7E0A"/>
    <w:rsid w:val="004E0CB3"/>
    <w:rsid w:val="004E0FDA"/>
    <w:rsid w:val="004E4133"/>
    <w:rsid w:val="004E4453"/>
    <w:rsid w:val="004E4C69"/>
    <w:rsid w:val="004F2E51"/>
    <w:rsid w:val="004F4EF9"/>
    <w:rsid w:val="00504454"/>
    <w:rsid w:val="0051319D"/>
    <w:rsid w:val="005138D8"/>
    <w:rsid w:val="00515D9F"/>
    <w:rsid w:val="005203CE"/>
    <w:rsid w:val="00525689"/>
    <w:rsid w:val="00527402"/>
    <w:rsid w:val="00531DEC"/>
    <w:rsid w:val="00532287"/>
    <w:rsid w:val="00532CA1"/>
    <w:rsid w:val="00540D56"/>
    <w:rsid w:val="00541470"/>
    <w:rsid w:val="0054392D"/>
    <w:rsid w:val="005446DB"/>
    <w:rsid w:val="0054629A"/>
    <w:rsid w:val="00556363"/>
    <w:rsid w:val="005620EB"/>
    <w:rsid w:val="00562E3B"/>
    <w:rsid w:val="005636DC"/>
    <w:rsid w:val="0056505D"/>
    <w:rsid w:val="00566F72"/>
    <w:rsid w:val="00573371"/>
    <w:rsid w:val="0057388D"/>
    <w:rsid w:val="005839DA"/>
    <w:rsid w:val="005874BC"/>
    <w:rsid w:val="00587F54"/>
    <w:rsid w:val="00594680"/>
    <w:rsid w:val="0059583D"/>
    <w:rsid w:val="005A0B8F"/>
    <w:rsid w:val="005A1BFA"/>
    <w:rsid w:val="005A3B07"/>
    <w:rsid w:val="005B0D3B"/>
    <w:rsid w:val="005B55E2"/>
    <w:rsid w:val="005B6424"/>
    <w:rsid w:val="005B642A"/>
    <w:rsid w:val="005C1B76"/>
    <w:rsid w:val="005C3280"/>
    <w:rsid w:val="005C3510"/>
    <w:rsid w:val="005D19B7"/>
    <w:rsid w:val="005D7C67"/>
    <w:rsid w:val="005E3A10"/>
    <w:rsid w:val="005E6613"/>
    <w:rsid w:val="005F042D"/>
    <w:rsid w:val="005F0490"/>
    <w:rsid w:val="005F050F"/>
    <w:rsid w:val="005F1AE8"/>
    <w:rsid w:val="00602A83"/>
    <w:rsid w:val="0060350F"/>
    <w:rsid w:val="006143F8"/>
    <w:rsid w:val="00617861"/>
    <w:rsid w:val="00617B42"/>
    <w:rsid w:val="00621017"/>
    <w:rsid w:val="00642CEC"/>
    <w:rsid w:val="0064448B"/>
    <w:rsid w:val="00644C48"/>
    <w:rsid w:val="0065014D"/>
    <w:rsid w:val="00650AC6"/>
    <w:rsid w:val="0065167E"/>
    <w:rsid w:val="00651A02"/>
    <w:rsid w:val="00653807"/>
    <w:rsid w:val="006633D1"/>
    <w:rsid w:val="00663C7C"/>
    <w:rsid w:val="0066474E"/>
    <w:rsid w:val="00665EE8"/>
    <w:rsid w:val="00670BC2"/>
    <w:rsid w:val="00674B96"/>
    <w:rsid w:val="00675422"/>
    <w:rsid w:val="0067721F"/>
    <w:rsid w:val="00682227"/>
    <w:rsid w:val="00684C01"/>
    <w:rsid w:val="006918E3"/>
    <w:rsid w:val="006965ED"/>
    <w:rsid w:val="00697E1B"/>
    <w:rsid w:val="006A34AA"/>
    <w:rsid w:val="006B1469"/>
    <w:rsid w:val="006C2C95"/>
    <w:rsid w:val="006C3913"/>
    <w:rsid w:val="006C581C"/>
    <w:rsid w:val="006D1BA1"/>
    <w:rsid w:val="006D6FBC"/>
    <w:rsid w:val="006D7EF3"/>
    <w:rsid w:val="006E2C0F"/>
    <w:rsid w:val="006E39B0"/>
    <w:rsid w:val="006E748B"/>
    <w:rsid w:val="006E7D5E"/>
    <w:rsid w:val="006F0A2E"/>
    <w:rsid w:val="006F2E23"/>
    <w:rsid w:val="006F67D4"/>
    <w:rsid w:val="0072458C"/>
    <w:rsid w:val="00725FE9"/>
    <w:rsid w:val="00726C49"/>
    <w:rsid w:val="00727104"/>
    <w:rsid w:val="00730A42"/>
    <w:rsid w:val="00730D6E"/>
    <w:rsid w:val="00733D9A"/>
    <w:rsid w:val="00737921"/>
    <w:rsid w:val="0075215A"/>
    <w:rsid w:val="00752D29"/>
    <w:rsid w:val="0075696B"/>
    <w:rsid w:val="00771AFC"/>
    <w:rsid w:val="00772C88"/>
    <w:rsid w:val="007758C1"/>
    <w:rsid w:val="0078723D"/>
    <w:rsid w:val="007A0936"/>
    <w:rsid w:val="007A16A7"/>
    <w:rsid w:val="007A2503"/>
    <w:rsid w:val="007A5D58"/>
    <w:rsid w:val="007A6097"/>
    <w:rsid w:val="007B093D"/>
    <w:rsid w:val="007B14BD"/>
    <w:rsid w:val="007B32E9"/>
    <w:rsid w:val="007B40EB"/>
    <w:rsid w:val="007B60C8"/>
    <w:rsid w:val="007C7464"/>
    <w:rsid w:val="007D28B9"/>
    <w:rsid w:val="007D3CA1"/>
    <w:rsid w:val="007E2B91"/>
    <w:rsid w:val="007E2FC4"/>
    <w:rsid w:val="007E54AC"/>
    <w:rsid w:val="007F6714"/>
    <w:rsid w:val="008014CA"/>
    <w:rsid w:val="00804E5B"/>
    <w:rsid w:val="008068CA"/>
    <w:rsid w:val="00807648"/>
    <w:rsid w:val="00811959"/>
    <w:rsid w:val="00813414"/>
    <w:rsid w:val="008161D2"/>
    <w:rsid w:val="00825093"/>
    <w:rsid w:val="00830EA5"/>
    <w:rsid w:val="008355BE"/>
    <w:rsid w:val="00835BD3"/>
    <w:rsid w:val="00837392"/>
    <w:rsid w:val="008375F9"/>
    <w:rsid w:val="0084448B"/>
    <w:rsid w:val="00844EFF"/>
    <w:rsid w:val="008455D4"/>
    <w:rsid w:val="00854B17"/>
    <w:rsid w:val="00862302"/>
    <w:rsid w:val="00862F7B"/>
    <w:rsid w:val="00864E10"/>
    <w:rsid w:val="00867550"/>
    <w:rsid w:val="00870677"/>
    <w:rsid w:val="00870ED4"/>
    <w:rsid w:val="00876164"/>
    <w:rsid w:val="0088356C"/>
    <w:rsid w:val="008841E6"/>
    <w:rsid w:val="00885C40"/>
    <w:rsid w:val="00891E0E"/>
    <w:rsid w:val="008924CA"/>
    <w:rsid w:val="00895338"/>
    <w:rsid w:val="008A23AB"/>
    <w:rsid w:val="008A3632"/>
    <w:rsid w:val="008A3A85"/>
    <w:rsid w:val="008B69EF"/>
    <w:rsid w:val="008B7416"/>
    <w:rsid w:val="008C2EA5"/>
    <w:rsid w:val="008C3D42"/>
    <w:rsid w:val="008D27E5"/>
    <w:rsid w:val="008D3556"/>
    <w:rsid w:val="008D35C8"/>
    <w:rsid w:val="008D3E5F"/>
    <w:rsid w:val="008D6EBA"/>
    <w:rsid w:val="008D6EEA"/>
    <w:rsid w:val="008E511F"/>
    <w:rsid w:val="008E6F76"/>
    <w:rsid w:val="008F12CD"/>
    <w:rsid w:val="008F1A57"/>
    <w:rsid w:val="008F345C"/>
    <w:rsid w:val="008F52C7"/>
    <w:rsid w:val="008F5CD7"/>
    <w:rsid w:val="009053D5"/>
    <w:rsid w:val="00915716"/>
    <w:rsid w:val="00916608"/>
    <w:rsid w:val="009177F0"/>
    <w:rsid w:val="00923078"/>
    <w:rsid w:val="00923394"/>
    <w:rsid w:val="00923F0E"/>
    <w:rsid w:val="0092449B"/>
    <w:rsid w:val="0092704B"/>
    <w:rsid w:val="00927B10"/>
    <w:rsid w:val="00930574"/>
    <w:rsid w:val="00930BF4"/>
    <w:rsid w:val="0093427D"/>
    <w:rsid w:val="00936042"/>
    <w:rsid w:val="00936CFA"/>
    <w:rsid w:val="009415DE"/>
    <w:rsid w:val="009431A8"/>
    <w:rsid w:val="00945D75"/>
    <w:rsid w:val="00947347"/>
    <w:rsid w:val="00955121"/>
    <w:rsid w:val="0096073E"/>
    <w:rsid w:val="00960C6E"/>
    <w:rsid w:val="009621E1"/>
    <w:rsid w:val="00970BB9"/>
    <w:rsid w:val="0098414F"/>
    <w:rsid w:val="00990811"/>
    <w:rsid w:val="009A4D6E"/>
    <w:rsid w:val="009B50B0"/>
    <w:rsid w:val="009C5182"/>
    <w:rsid w:val="009C66C6"/>
    <w:rsid w:val="009D2229"/>
    <w:rsid w:val="009D2B94"/>
    <w:rsid w:val="009D4915"/>
    <w:rsid w:val="009D6A56"/>
    <w:rsid w:val="009D6F09"/>
    <w:rsid w:val="009E05F1"/>
    <w:rsid w:val="009E3514"/>
    <w:rsid w:val="009E36A4"/>
    <w:rsid w:val="009E56F7"/>
    <w:rsid w:val="009F4102"/>
    <w:rsid w:val="009F699A"/>
    <w:rsid w:val="00A00339"/>
    <w:rsid w:val="00A02FC8"/>
    <w:rsid w:val="00A03CE2"/>
    <w:rsid w:val="00A049E2"/>
    <w:rsid w:val="00A058B2"/>
    <w:rsid w:val="00A1799A"/>
    <w:rsid w:val="00A539FE"/>
    <w:rsid w:val="00A53C16"/>
    <w:rsid w:val="00A55F9D"/>
    <w:rsid w:val="00A57078"/>
    <w:rsid w:val="00A57332"/>
    <w:rsid w:val="00A62884"/>
    <w:rsid w:val="00A663EE"/>
    <w:rsid w:val="00A86EC0"/>
    <w:rsid w:val="00A902DF"/>
    <w:rsid w:val="00A933F1"/>
    <w:rsid w:val="00A940A3"/>
    <w:rsid w:val="00AA4817"/>
    <w:rsid w:val="00AA6DCE"/>
    <w:rsid w:val="00AC5FB0"/>
    <w:rsid w:val="00AD2081"/>
    <w:rsid w:val="00AD3079"/>
    <w:rsid w:val="00AE41BD"/>
    <w:rsid w:val="00AF4829"/>
    <w:rsid w:val="00AF48D7"/>
    <w:rsid w:val="00AF695B"/>
    <w:rsid w:val="00AF7BD5"/>
    <w:rsid w:val="00AF7F16"/>
    <w:rsid w:val="00B13567"/>
    <w:rsid w:val="00B13900"/>
    <w:rsid w:val="00B1498F"/>
    <w:rsid w:val="00B1754B"/>
    <w:rsid w:val="00B21BE5"/>
    <w:rsid w:val="00B267B2"/>
    <w:rsid w:val="00B357C1"/>
    <w:rsid w:val="00B36576"/>
    <w:rsid w:val="00B50B7C"/>
    <w:rsid w:val="00B520CB"/>
    <w:rsid w:val="00B526D3"/>
    <w:rsid w:val="00B555B0"/>
    <w:rsid w:val="00B61253"/>
    <w:rsid w:val="00B639A9"/>
    <w:rsid w:val="00B715C7"/>
    <w:rsid w:val="00B73B8A"/>
    <w:rsid w:val="00B74AD4"/>
    <w:rsid w:val="00B75BAA"/>
    <w:rsid w:val="00B774F1"/>
    <w:rsid w:val="00B83079"/>
    <w:rsid w:val="00B85015"/>
    <w:rsid w:val="00B9097E"/>
    <w:rsid w:val="00B929A4"/>
    <w:rsid w:val="00B936F9"/>
    <w:rsid w:val="00B94DC8"/>
    <w:rsid w:val="00B96B5E"/>
    <w:rsid w:val="00BA1F1C"/>
    <w:rsid w:val="00BA6A5C"/>
    <w:rsid w:val="00BB40B1"/>
    <w:rsid w:val="00BB6440"/>
    <w:rsid w:val="00BC6F8F"/>
    <w:rsid w:val="00BD425A"/>
    <w:rsid w:val="00BD6738"/>
    <w:rsid w:val="00BE54D7"/>
    <w:rsid w:val="00BE66EF"/>
    <w:rsid w:val="00C00D63"/>
    <w:rsid w:val="00C06BAF"/>
    <w:rsid w:val="00C36875"/>
    <w:rsid w:val="00C411E9"/>
    <w:rsid w:val="00C4525C"/>
    <w:rsid w:val="00C53305"/>
    <w:rsid w:val="00C55072"/>
    <w:rsid w:val="00C626C1"/>
    <w:rsid w:val="00C63A12"/>
    <w:rsid w:val="00C71334"/>
    <w:rsid w:val="00C75761"/>
    <w:rsid w:val="00C84C80"/>
    <w:rsid w:val="00C952D5"/>
    <w:rsid w:val="00C96C81"/>
    <w:rsid w:val="00CA36A7"/>
    <w:rsid w:val="00CA7F64"/>
    <w:rsid w:val="00CB4021"/>
    <w:rsid w:val="00CC6BA6"/>
    <w:rsid w:val="00CD5AB7"/>
    <w:rsid w:val="00CE1D2D"/>
    <w:rsid w:val="00CE55A2"/>
    <w:rsid w:val="00CF3040"/>
    <w:rsid w:val="00CF7071"/>
    <w:rsid w:val="00CF7244"/>
    <w:rsid w:val="00D00734"/>
    <w:rsid w:val="00D16785"/>
    <w:rsid w:val="00D17EE6"/>
    <w:rsid w:val="00D20E95"/>
    <w:rsid w:val="00D2168C"/>
    <w:rsid w:val="00D31C3C"/>
    <w:rsid w:val="00D4089B"/>
    <w:rsid w:val="00D57759"/>
    <w:rsid w:val="00D625D7"/>
    <w:rsid w:val="00D673AB"/>
    <w:rsid w:val="00D67985"/>
    <w:rsid w:val="00D701D3"/>
    <w:rsid w:val="00D80C59"/>
    <w:rsid w:val="00D82250"/>
    <w:rsid w:val="00D84BF9"/>
    <w:rsid w:val="00DB261F"/>
    <w:rsid w:val="00DD00A8"/>
    <w:rsid w:val="00DD4A27"/>
    <w:rsid w:val="00DD4A40"/>
    <w:rsid w:val="00DF2E95"/>
    <w:rsid w:val="00E0394F"/>
    <w:rsid w:val="00E0525C"/>
    <w:rsid w:val="00E06869"/>
    <w:rsid w:val="00E07E4F"/>
    <w:rsid w:val="00E14A3A"/>
    <w:rsid w:val="00E26D1D"/>
    <w:rsid w:val="00E2712E"/>
    <w:rsid w:val="00E27E53"/>
    <w:rsid w:val="00E332CE"/>
    <w:rsid w:val="00E34368"/>
    <w:rsid w:val="00E373E1"/>
    <w:rsid w:val="00E43E1A"/>
    <w:rsid w:val="00E44AAA"/>
    <w:rsid w:val="00E50C0E"/>
    <w:rsid w:val="00E71E6D"/>
    <w:rsid w:val="00E71F24"/>
    <w:rsid w:val="00E75223"/>
    <w:rsid w:val="00E75938"/>
    <w:rsid w:val="00E82693"/>
    <w:rsid w:val="00E84BAE"/>
    <w:rsid w:val="00E85BF3"/>
    <w:rsid w:val="00E860D4"/>
    <w:rsid w:val="00E865A4"/>
    <w:rsid w:val="00E86648"/>
    <w:rsid w:val="00E87647"/>
    <w:rsid w:val="00E943BA"/>
    <w:rsid w:val="00EA7C94"/>
    <w:rsid w:val="00EB37A0"/>
    <w:rsid w:val="00EC6201"/>
    <w:rsid w:val="00EC755E"/>
    <w:rsid w:val="00ED288C"/>
    <w:rsid w:val="00ED306C"/>
    <w:rsid w:val="00ED3FD5"/>
    <w:rsid w:val="00ED52BF"/>
    <w:rsid w:val="00ED693F"/>
    <w:rsid w:val="00ED6C5B"/>
    <w:rsid w:val="00ED741A"/>
    <w:rsid w:val="00EE1505"/>
    <w:rsid w:val="00EE277F"/>
    <w:rsid w:val="00EE3C61"/>
    <w:rsid w:val="00EE725C"/>
    <w:rsid w:val="00EF1E71"/>
    <w:rsid w:val="00EF4359"/>
    <w:rsid w:val="00F014B0"/>
    <w:rsid w:val="00F0161D"/>
    <w:rsid w:val="00F105B6"/>
    <w:rsid w:val="00F11D6C"/>
    <w:rsid w:val="00F17ED4"/>
    <w:rsid w:val="00F20C1D"/>
    <w:rsid w:val="00F27596"/>
    <w:rsid w:val="00F27D2C"/>
    <w:rsid w:val="00F301F7"/>
    <w:rsid w:val="00F30975"/>
    <w:rsid w:val="00F3627F"/>
    <w:rsid w:val="00F42F47"/>
    <w:rsid w:val="00F44CFE"/>
    <w:rsid w:val="00F5292F"/>
    <w:rsid w:val="00F62BEE"/>
    <w:rsid w:val="00F6711F"/>
    <w:rsid w:val="00F6727C"/>
    <w:rsid w:val="00F81649"/>
    <w:rsid w:val="00F85A51"/>
    <w:rsid w:val="00F90E31"/>
    <w:rsid w:val="00F9313C"/>
    <w:rsid w:val="00F95475"/>
    <w:rsid w:val="00F962C5"/>
    <w:rsid w:val="00F965B6"/>
    <w:rsid w:val="00FA03C1"/>
    <w:rsid w:val="00FA46CD"/>
    <w:rsid w:val="00FB3485"/>
    <w:rsid w:val="00FB3F90"/>
    <w:rsid w:val="00FB62F1"/>
    <w:rsid w:val="00FB734C"/>
    <w:rsid w:val="00FC395E"/>
    <w:rsid w:val="00FC61B5"/>
    <w:rsid w:val="00FD1445"/>
    <w:rsid w:val="00FD21D0"/>
    <w:rsid w:val="00FD3A81"/>
    <w:rsid w:val="00FD62C5"/>
    <w:rsid w:val="00FE20A3"/>
    <w:rsid w:val="00FF0811"/>
    <w:rsid w:val="00FF650C"/>
    <w:rsid w:val="0E0FC062"/>
    <w:rsid w:val="1146D1FF"/>
    <w:rsid w:val="16ADCD02"/>
    <w:rsid w:val="2845A276"/>
    <w:rsid w:val="3319A6C5"/>
    <w:rsid w:val="4324FA5E"/>
    <w:rsid w:val="4EBD5CF8"/>
    <w:rsid w:val="5A7D56A0"/>
    <w:rsid w:val="783A87DD"/>
    <w:rsid w:val="7AD13DF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23BE0"/>
  <w15:chartTrackingRefBased/>
  <w15:docId w15:val="{8338C2C0-E7F2-460C-9ADA-5062A5C9E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576"/>
    <w:pPr>
      <w:spacing w:after="0" w:line="48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F44CF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44CF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B3F90"/>
    <w:pPr>
      <w:keepNext/>
      <w:keepLines/>
      <w:spacing w:before="40"/>
      <w:ind w:firstLine="567"/>
      <w:outlineLvl w:val="2"/>
    </w:pPr>
    <w:rPr>
      <w:rFonts w:eastAsiaTheme="majorEastAsia"/>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F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44CFE"/>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F44CFE"/>
    <w:pPr>
      <w:tabs>
        <w:tab w:val="center" w:pos="4536"/>
        <w:tab w:val="right" w:pos="9072"/>
      </w:tabs>
      <w:spacing w:line="240" w:lineRule="auto"/>
    </w:pPr>
  </w:style>
  <w:style w:type="character" w:customStyle="1" w:styleId="HeaderChar">
    <w:name w:val="Header Char"/>
    <w:basedOn w:val="DefaultParagraphFont"/>
    <w:link w:val="Header"/>
    <w:uiPriority w:val="99"/>
    <w:rsid w:val="00F44CFE"/>
  </w:style>
  <w:style w:type="paragraph" w:styleId="Footer">
    <w:name w:val="footer"/>
    <w:basedOn w:val="Normal"/>
    <w:link w:val="FooterChar"/>
    <w:uiPriority w:val="99"/>
    <w:unhideWhenUsed/>
    <w:rsid w:val="00F44CFE"/>
    <w:pPr>
      <w:tabs>
        <w:tab w:val="center" w:pos="4536"/>
        <w:tab w:val="right" w:pos="9072"/>
      </w:tabs>
      <w:spacing w:line="240" w:lineRule="auto"/>
    </w:pPr>
  </w:style>
  <w:style w:type="character" w:customStyle="1" w:styleId="FooterChar">
    <w:name w:val="Footer Char"/>
    <w:basedOn w:val="DefaultParagraphFont"/>
    <w:link w:val="Footer"/>
    <w:uiPriority w:val="99"/>
    <w:rsid w:val="00F44CFE"/>
  </w:style>
  <w:style w:type="paragraph" w:styleId="ListParagraph">
    <w:name w:val="List Paragraph"/>
    <w:basedOn w:val="Normal"/>
    <w:uiPriority w:val="34"/>
    <w:qFormat/>
    <w:rsid w:val="00F44CFE"/>
    <w:pPr>
      <w:ind w:left="720"/>
      <w:contextualSpacing/>
    </w:pPr>
  </w:style>
  <w:style w:type="character" w:styleId="Hyperlink">
    <w:name w:val="Hyperlink"/>
    <w:basedOn w:val="DefaultParagraphFont"/>
    <w:uiPriority w:val="99"/>
    <w:unhideWhenUsed/>
    <w:rsid w:val="00F44CFE"/>
    <w:rPr>
      <w:color w:val="0563C1" w:themeColor="hyperlink"/>
      <w:u w:val="single"/>
    </w:rPr>
  </w:style>
  <w:style w:type="character" w:styleId="FollowedHyperlink">
    <w:name w:val="FollowedHyperlink"/>
    <w:basedOn w:val="DefaultParagraphFont"/>
    <w:uiPriority w:val="99"/>
    <w:semiHidden/>
    <w:unhideWhenUsed/>
    <w:rsid w:val="00F44CFE"/>
    <w:rPr>
      <w:color w:val="954F72" w:themeColor="followedHyperlink"/>
      <w:u w:val="single"/>
    </w:rPr>
  </w:style>
  <w:style w:type="character" w:styleId="PlaceholderText">
    <w:name w:val="Placeholder Text"/>
    <w:basedOn w:val="DefaultParagraphFont"/>
    <w:uiPriority w:val="99"/>
    <w:semiHidden/>
    <w:rsid w:val="00F44CFE"/>
    <w:rPr>
      <w:color w:val="808080"/>
    </w:rPr>
  </w:style>
  <w:style w:type="paragraph" w:styleId="BalloonText">
    <w:name w:val="Balloon Text"/>
    <w:basedOn w:val="Normal"/>
    <w:link w:val="BalloonTextChar"/>
    <w:uiPriority w:val="99"/>
    <w:semiHidden/>
    <w:unhideWhenUsed/>
    <w:rsid w:val="00F44C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CFE"/>
    <w:rPr>
      <w:rFonts w:ascii="Tahoma" w:hAnsi="Tahoma" w:cs="Tahoma"/>
      <w:sz w:val="16"/>
      <w:szCs w:val="16"/>
    </w:rPr>
  </w:style>
  <w:style w:type="paragraph" w:styleId="FootnoteText">
    <w:name w:val="footnote text"/>
    <w:basedOn w:val="Normal"/>
    <w:link w:val="FootnoteTextChar"/>
    <w:uiPriority w:val="99"/>
    <w:unhideWhenUsed/>
    <w:rsid w:val="00F44CFE"/>
    <w:pPr>
      <w:spacing w:line="240" w:lineRule="auto"/>
    </w:pPr>
    <w:rPr>
      <w:sz w:val="20"/>
      <w:szCs w:val="20"/>
    </w:rPr>
  </w:style>
  <w:style w:type="character" w:customStyle="1" w:styleId="FootnoteTextChar">
    <w:name w:val="Footnote Text Char"/>
    <w:basedOn w:val="DefaultParagraphFont"/>
    <w:link w:val="FootnoteText"/>
    <w:uiPriority w:val="99"/>
    <w:rsid w:val="00F44CFE"/>
    <w:rPr>
      <w:sz w:val="20"/>
      <w:szCs w:val="20"/>
    </w:rPr>
  </w:style>
  <w:style w:type="character" w:styleId="FootnoteReference">
    <w:name w:val="footnote reference"/>
    <w:basedOn w:val="DefaultParagraphFont"/>
    <w:uiPriority w:val="99"/>
    <w:unhideWhenUsed/>
    <w:rsid w:val="00F44CFE"/>
    <w:rPr>
      <w:vertAlign w:val="superscript"/>
    </w:rPr>
  </w:style>
  <w:style w:type="table" w:styleId="TableGrid">
    <w:name w:val="Table Grid"/>
    <w:basedOn w:val="TableNormal"/>
    <w:uiPriority w:val="59"/>
    <w:rsid w:val="00F44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F44CFE"/>
    <w:pPr>
      <w:spacing w:before="100" w:beforeAutospacing="1" w:after="100" w:afterAutospacing="1" w:line="240" w:lineRule="auto"/>
    </w:pPr>
    <w:rPr>
      <w:rFonts w:eastAsia="Times New Roman"/>
      <w:sz w:val="18"/>
      <w:szCs w:val="18"/>
    </w:rPr>
  </w:style>
  <w:style w:type="paragraph" w:customStyle="1" w:styleId="xl64">
    <w:name w:val="xl64"/>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65">
    <w:name w:val="xl65"/>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styleId="NormalWeb">
    <w:name w:val="Normal (Web)"/>
    <w:basedOn w:val="Normal"/>
    <w:uiPriority w:val="99"/>
    <w:unhideWhenUsed/>
    <w:rsid w:val="00F44CFE"/>
    <w:pPr>
      <w:spacing w:before="100" w:beforeAutospacing="1" w:after="100" w:afterAutospacing="1" w:line="240" w:lineRule="auto"/>
    </w:pPr>
    <w:rPr>
      <w:rFonts w:eastAsiaTheme="minorEastAsia"/>
    </w:rPr>
  </w:style>
  <w:style w:type="paragraph" w:customStyle="1" w:styleId="xl66">
    <w:name w:val="xl66"/>
    <w:basedOn w:val="Normal"/>
    <w:rsid w:val="00F44CFE"/>
    <w:pPr>
      <w:spacing w:before="100" w:beforeAutospacing="1" w:after="100" w:afterAutospacing="1" w:line="240" w:lineRule="auto"/>
    </w:pPr>
    <w:rPr>
      <w:rFonts w:eastAsia="Times New Roman"/>
      <w:sz w:val="18"/>
      <w:szCs w:val="18"/>
    </w:rPr>
  </w:style>
  <w:style w:type="paragraph" w:customStyle="1" w:styleId="xl67">
    <w:name w:val="xl67"/>
    <w:basedOn w:val="Normal"/>
    <w:rsid w:val="00F44CFE"/>
    <w:pPr>
      <w:spacing w:before="100" w:beforeAutospacing="1" w:after="100" w:afterAutospacing="1" w:line="240" w:lineRule="auto"/>
    </w:pPr>
    <w:rPr>
      <w:rFonts w:eastAsia="Times New Roman"/>
      <w:sz w:val="18"/>
      <w:szCs w:val="18"/>
    </w:rPr>
  </w:style>
  <w:style w:type="paragraph" w:customStyle="1" w:styleId="xl68">
    <w:name w:val="xl68"/>
    <w:basedOn w:val="Normal"/>
    <w:rsid w:val="00F44CFE"/>
    <w:pPr>
      <w:spacing w:before="100" w:beforeAutospacing="1" w:after="100" w:afterAutospacing="1" w:line="240" w:lineRule="auto"/>
    </w:pPr>
    <w:rPr>
      <w:rFonts w:eastAsia="Times New Roman"/>
      <w:sz w:val="18"/>
      <w:szCs w:val="18"/>
    </w:rPr>
  </w:style>
  <w:style w:type="paragraph" w:customStyle="1" w:styleId="xl69">
    <w:name w:val="xl69"/>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0">
    <w:name w:val="xl70"/>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1">
    <w:name w:val="xl71"/>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2">
    <w:name w:val="xl72"/>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3">
    <w:name w:val="xl73"/>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4">
    <w:name w:val="xl74"/>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5">
    <w:name w:val="xl75"/>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character" w:styleId="CommentReference">
    <w:name w:val="annotation reference"/>
    <w:basedOn w:val="DefaultParagraphFont"/>
    <w:uiPriority w:val="99"/>
    <w:semiHidden/>
    <w:unhideWhenUsed/>
    <w:rsid w:val="00F44CFE"/>
    <w:rPr>
      <w:sz w:val="18"/>
      <w:szCs w:val="18"/>
    </w:rPr>
  </w:style>
  <w:style w:type="paragraph" w:styleId="CommentText">
    <w:name w:val="annotation text"/>
    <w:basedOn w:val="Normal"/>
    <w:link w:val="CommentTextChar"/>
    <w:uiPriority w:val="99"/>
    <w:unhideWhenUsed/>
    <w:rsid w:val="00F44CFE"/>
    <w:pPr>
      <w:spacing w:line="240" w:lineRule="auto"/>
    </w:pPr>
  </w:style>
  <w:style w:type="character" w:customStyle="1" w:styleId="CommentTextChar">
    <w:name w:val="Comment Text Char"/>
    <w:basedOn w:val="DefaultParagraphFont"/>
    <w:link w:val="CommentText"/>
    <w:uiPriority w:val="99"/>
    <w:rsid w:val="00F44CFE"/>
    <w:rPr>
      <w:sz w:val="24"/>
      <w:szCs w:val="24"/>
    </w:rPr>
  </w:style>
  <w:style w:type="paragraph" w:styleId="CommentSubject">
    <w:name w:val="annotation subject"/>
    <w:basedOn w:val="CommentText"/>
    <w:next w:val="CommentText"/>
    <w:link w:val="CommentSubjectChar"/>
    <w:uiPriority w:val="99"/>
    <w:semiHidden/>
    <w:unhideWhenUsed/>
    <w:rsid w:val="00F44CFE"/>
    <w:rPr>
      <w:b/>
      <w:bCs/>
      <w:sz w:val="20"/>
      <w:szCs w:val="20"/>
    </w:rPr>
  </w:style>
  <w:style w:type="character" w:customStyle="1" w:styleId="CommentSubjectChar">
    <w:name w:val="Comment Subject Char"/>
    <w:basedOn w:val="CommentTextChar"/>
    <w:link w:val="CommentSubject"/>
    <w:uiPriority w:val="99"/>
    <w:semiHidden/>
    <w:rsid w:val="00F44CFE"/>
    <w:rPr>
      <w:b/>
      <w:bCs/>
      <w:sz w:val="20"/>
      <w:szCs w:val="20"/>
    </w:rPr>
  </w:style>
  <w:style w:type="paragraph" w:styleId="Revision">
    <w:name w:val="Revision"/>
    <w:hidden/>
    <w:uiPriority w:val="99"/>
    <w:semiHidden/>
    <w:rsid w:val="00F44CFE"/>
    <w:pPr>
      <w:spacing w:after="0" w:line="240" w:lineRule="auto"/>
    </w:pPr>
  </w:style>
  <w:style w:type="paragraph" w:customStyle="1" w:styleId="font5">
    <w:name w:val="font5"/>
    <w:basedOn w:val="Normal"/>
    <w:rsid w:val="00F44CFE"/>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F44CFE"/>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F44CFE"/>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F44CFE"/>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F44CFE"/>
    <w:pPr>
      <w:spacing w:before="100" w:beforeAutospacing="1" w:after="100" w:afterAutospacing="1" w:line="240" w:lineRule="auto"/>
    </w:pPr>
    <w:rPr>
      <w:rFonts w:ascii="Calibri" w:eastAsia="Times New Roman" w:hAnsi="Calibri"/>
      <w:b/>
      <w:bCs/>
      <w:color w:val="000000"/>
      <w:sz w:val="18"/>
      <w:szCs w:val="18"/>
      <w:lang w:eastAsia="nl-NL"/>
    </w:rPr>
  </w:style>
  <w:style w:type="paragraph" w:customStyle="1" w:styleId="font10">
    <w:name w:val="font10"/>
    <w:basedOn w:val="Normal"/>
    <w:rsid w:val="00F44CFE"/>
    <w:pPr>
      <w:spacing w:before="100" w:beforeAutospacing="1" w:after="100" w:afterAutospacing="1" w:line="240" w:lineRule="auto"/>
    </w:pPr>
    <w:rPr>
      <w:rFonts w:ascii="Calibri" w:eastAsia="Times New Roman" w:hAnsi="Calibri"/>
      <w:color w:val="000000"/>
      <w:sz w:val="18"/>
      <w:szCs w:val="18"/>
      <w:lang w:eastAsia="nl-NL"/>
    </w:rPr>
  </w:style>
  <w:style w:type="character" w:customStyle="1" w:styleId="apple-converted-space">
    <w:name w:val="apple-converted-space"/>
    <w:basedOn w:val="DefaultParagraphFont"/>
    <w:rsid w:val="00F44CFE"/>
  </w:style>
  <w:style w:type="paragraph" w:customStyle="1" w:styleId="APAHeading1">
    <w:name w:val="APA Heading 1"/>
    <w:basedOn w:val="Normal"/>
    <w:link w:val="APAHeading1Char"/>
    <w:qFormat/>
    <w:rsid w:val="002C66D4"/>
    <w:pPr>
      <w:jc w:val="center"/>
    </w:pPr>
    <w:rPr>
      <w:b/>
    </w:rPr>
  </w:style>
  <w:style w:type="paragraph" w:customStyle="1" w:styleId="APAHeading2">
    <w:name w:val="APA Heading 2"/>
    <w:basedOn w:val="Normal"/>
    <w:link w:val="APAHeading2Char"/>
    <w:qFormat/>
    <w:rsid w:val="002C66D4"/>
    <w:rPr>
      <w:b/>
    </w:rPr>
  </w:style>
  <w:style w:type="character" w:customStyle="1" w:styleId="APAHeading1Char">
    <w:name w:val="APA Heading 1 Char"/>
    <w:basedOn w:val="DefaultParagraphFont"/>
    <w:link w:val="APAHeading1"/>
    <w:rsid w:val="002C66D4"/>
    <w:rPr>
      <w:rFonts w:ascii="Times New Roman" w:hAnsi="Times New Roman" w:cs="Times New Roman"/>
      <w:b/>
      <w:sz w:val="24"/>
      <w:szCs w:val="24"/>
      <w:lang w:val="en-US"/>
    </w:rPr>
  </w:style>
  <w:style w:type="paragraph" w:customStyle="1" w:styleId="APAHeading3">
    <w:name w:val="APA Heading 3"/>
    <w:basedOn w:val="Normal"/>
    <w:link w:val="APAHeading3Char"/>
    <w:qFormat/>
    <w:rsid w:val="002C66D4"/>
    <w:pPr>
      <w:ind w:firstLine="708"/>
    </w:pPr>
    <w:rPr>
      <w:b/>
    </w:rPr>
  </w:style>
  <w:style w:type="character" w:customStyle="1" w:styleId="APAHeading2Char">
    <w:name w:val="APA Heading 2 Char"/>
    <w:basedOn w:val="DefaultParagraphFont"/>
    <w:link w:val="APAHeading2"/>
    <w:rsid w:val="002C66D4"/>
    <w:rPr>
      <w:rFonts w:ascii="Times New Roman" w:hAnsi="Times New Roman" w:cs="Times New Roman"/>
      <w:b/>
      <w:sz w:val="24"/>
      <w:szCs w:val="24"/>
      <w:lang w:val="en-US"/>
    </w:rPr>
  </w:style>
  <w:style w:type="paragraph" w:customStyle="1" w:styleId="APAHeading4">
    <w:name w:val="APA Heading 4"/>
    <w:basedOn w:val="Normal"/>
    <w:link w:val="APAHeading4Char"/>
    <w:qFormat/>
    <w:rsid w:val="002C66D4"/>
    <w:pPr>
      <w:ind w:firstLine="708"/>
    </w:pPr>
    <w:rPr>
      <w:b/>
      <w:i/>
    </w:rPr>
  </w:style>
  <w:style w:type="character" w:customStyle="1" w:styleId="APAHeading3Char">
    <w:name w:val="APA Heading 3 Char"/>
    <w:basedOn w:val="DefaultParagraphFont"/>
    <w:link w:val="APAHeading3"/>
    <w:rsid w:val="002C66D4"/>
    <w:rPr>
      <w:rFonts w:ascii="Times New Roman" w:hAnsi="Times New Roman" w:cs="Times New Roman"/>
      <w:b/>
      <w:sz w:val="24"/>
      <w:szCs w:val="24"/>
      <w:lang w:val="en-US"/>
    </w:rPr>
  </w:style>
  <w:style w:type="paragraph" w:customStyle="1" w:styleId="APAHeading5">
    <w:name w:val="APA Heading 5"/>
    <w:basedOn w:val="Normal"/>
    <w:link w:val="APAHeading5Char"/>
    <w:qFormat/>
    <w:rsid w:val="002C66D4"/>
    <w:pPr>
      <w:ind w:firstLine="708"/>
    </w:pPr>
    <w:rPr>
      <w:i/>
    </w:rPr>
  </w:style>
  <w:style w:type="character" w:customStyle="1" w:styleId="APAHeading4Char">
    <w:name w:val="APA Heading 4 Char"/>
    <w:basedOn w:val="DefaultParagraphFont"/>
    <w:link w:val="APAHeading4"/>
    <w:rsid w:val="002C66D4"/>
    <w:rPr>
      <w:rFonts w:ascii="Times New Roman" w:hAnsi="Times New Roman" w:cs="Times New Roman"/>
      <w:b/>
      <w:i/>
      <w:sz w:val="24"/>
      <w:szCs w:val="24"/>
      <w:lang w:val="en-US"/>
    </w:rPr>
  </w:style>
  <w:style w:type="character" w:customStyle="1" w:styleId="APAHeading5Char">
    <w:name w:val="APA Heading 5 Char"/>
    <w:basedOn w:val="DefaultParagraphFont"/>
    <w:link w:val="APAHeading5"/>
    <w:rsid w:val="002C66D4"/>
    <w:rPr>
      <w:rFonts w:ascii="Times New Roman" w:hAnsi="Times New Roman" w:cs="Times New Roman"/>
      <w:i/>
      <w:sz w:val="24"/>
      <w:szCs w:val="24"/>
      <w:lang w:val="en-US"/>
    </w:rPr>
  </w:style>
  <w:style w:type="paragraph" w:customStyle="1" w:styleId="BlockQuote">
    <w:name w:val="Block Quote"/>
    <w:basedOn w:val="Normal"/>
    <w:link w:val="BlockQuoteChar"/>
    <w:qFormat/>
    <w:rsid w:val="00B36576"/>
    <w:pPr>
      <w:ind w:left="709"/>
    </w:pPr>
  </w:style>
  <w:style w:type="character" w:customStyle="1" w:styleId="BlockQuoteChar">
    <w:name w:val="Block Quote Char"/>
    <w:basedOn w:val="DefaultParagraphFont"/>
    <w:link w:val="BlockQuote"/>
    <w:rsid w:val="00B36576"/>
    <w:rPr>
      <w:rFonts w:ascii="Times New Roman" w:hAnsi="Times New Roman" w:cs="Times New Roman"/>
      <w:sz w:val="24"/>
      <w:szCs w:val="24"/>
      <w:lang w:val="en-US"/>
    </w:rPr>
  </w:style>
  <w:style w:type="table" w:styleId="PlainTable2">
    <w:name w:val="Plain Table 2"/>
    <w:basedOn w:val="TableNormal"/>
    <w:uiPriority w:val="42"/>
    <w:rsid w:val="006F2E2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FB3F90"/>
    <w:rPr>
      <w:rFonts w:ascii="Times New Roman" w:eastAsiaTheme="majorEastAsia" w:hAnsi="Times New Roman" w:cs="Times New Roman"/>
      <w:color w:val="70AD47" w:themeColor="accent6"/>
      <w:sz w:val="24"/>
      <w:szCs w:val="24"/>
      <w:lang w:val="en-US"/>
    </w:rPr>
  </w:style>
  <w:style w:type="paragraph" w:styleId="EndnoteText">
    <w:name w:val="endnote text"/>
    <w:basedOn w:val="Normal"/>
    <w:link w:val="EndnoteTextChar"/>
    <w:uiPriority w:val="99"/>
    <w:semiHidden/>
    <w:unhideWhenUsed/>
    <w:rsid w:val="00A049E2"/>
    <w:pPr>
      <w:spacing w:line="240" w:lineRule="auto"/>
    </w:pPr>
    <w:rPr>
      <w:sz w:val="20"/>
      <w:szCs w:val="20"/>
    </w:rPr>
  </w:style>
  <w:style w:type="character" w:customStyle="1" w:styleId="EndnoteTextChar">
    <w:name w:val="Endnote Text Char"/>
    <w:basedOn w:val="DefaultParagraphFont"/>
    <w:link w:val="EndnoteText"/>
    <w:uiPriority w:val="99"/>
    <w:semiHidden/>
    <w:rsid w:val="00A049E2"/>
    <w:rPr>
      <w:rFonts w:ascii="Times New Roman" w:hAnsi="Times New Roman" w:cs="Times New Roman"/>
      <w:sz w:val="20"/>
      <w:szCs w:val="20"/>
      <w:lang w:val="en-US"/>
    </w:rPr>
  </w:style>
  <w:style w:type="character" w:styleId="EndnoteReference">
    <w:name w:val="endnote reference"/>
    <w:basedOn w:val="DefaultParagraphFont"/>
    <w:uiPriority w:val="99"/>
    <w:semiHidden/>
    <w:unhideWhenUsed/>
    <w:rsid w:val="00A049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13718">
      <w:bodyDiv w:val="1"/>
      <w:marLeft w:val="0"/>
      <w:marRight w:val="0"/>
      <w:marTop w:val="0"/>
      <w:marBottom w:val="0"/>
      <w:divBdr>
        <w:top w:val="none" w:sz="0" w:space="0" w:color="auto"/>
        <w:left w:val="none" w:sz="0" w:space="0" w:color="auto"/>
        <w:bottom w:val="none" w:sz="0" w:space="0" w:color="auto"/>
        <w:right w:val="none" w:sz="0" w:space="0" w:color="auto"/>
      </w:divBdr>
    </w:div>
    <w:div w:id="748573499">
      <w:bodyDiv w:val="1"/>
      <w:marLeft w:val="0"/>
      <w:marRight w:val="0"/>
      <w:marTop w:val="0"/>
      <w:marBottom w:val="0"/>
      <w:divBdr>
        <w:top w:val="none" w:sz="0" w:space="0" w:color="auto"/>
        <w:left w:val="none" w:sz="0" w:space="0" w:color="auto"/>
        <w:bottom w:val="none" w:sz="0" w:space="0" w:color="auto"/>
        <w:right w:val="none" w:sz="0" w:space="0" w:color="auto"/>
      </w:divBdr>
    </w:div>
    <w:div w:id="825587049">
      <w:bodyDiv w:val="1"/>
      <w:marLeft w:val="0"/>
      <w:marRight w:val="0"/>
      <w:marTop w:val="0"/>
      <w:marBottom w:val="0"/>
      <w:divBdr>
        <w:top w:val="none" w:sz="0" w:space="0" w:color="auto"/>
        <w:left w:val="none" w:sz="0" w:space="0" w:color="auto"/>
        <w:bottom w:val="none" w:sz="0" w:space="0" w:color="auto"/>
        <w:right w:val="none" w:sz="0" w:space="0" w:color="auto"/>
      </w:divBdr>
    </w:div>
    <w:div w:id="1502814723">
      <w:bodyDiv w:val="1"/>
      <w:marLeft w:val="0"/>
      <w:marRight w:val="0"/>
      <w:marTop w:val="0"/>
      <w:marBottom w:val="0"/>
      <w:divBdr>
        <w:top w:val="none" w:sz="0" w:space="0" w:color="auto"/>
        <w:left w:val="none" w:sz="0" w:space="0" w:color="auto"/>
        <w:bottom w:val="none" w:sz="0" w:space="0" w:color="auto"/>
        <w:right w:val="none" w:sz="0" w:space="0" w:color="auto"/>
      </w:divBdr>
    </w:div>
    <w:div w:id="1928805406">
      <w:bodyDiv w:val="1"/>
      <w:marLeft w:val="0"/>
      <w:marRight w:val="0"/>
      <w:marTop w:val="0"/>
      <w:marBottom w:val="0"/>
      <w:divBdr>
        <w:top w:val="none" w:sz="0" w:space="0" w:color="auto"/>
        <w:left w:val="none" w:sz="0" w:space="0" w:color="auto"/>
        <w:bottom w:val="none" w:sz="0" w:space="0" w:color="auto"/>
        <w:right w:val="none" w:sz="0" w:space="0" w:color="auto"/>
      </w:divBdr>
      <w:divsChild>
        <w:div w:id="1289320120">
          <w:marLeft w:val="0"/>
          <w:marRight w:val="0"/>
          <w:marTop w:val="0"/>
          <w:marBottom w:val="0"/>
          <w:divBdr>
            <w:top w:val="none" w:sz="0" w:space="0" w:color="auto"/>
            <w:left w:val="none" w:sz="0" w:space="0" w:color="auto"/>
            <w:bottom w:val="none" w:sz="0" w:space="0" w:color="auto"/>
            <w:right w:val="none" w:sz="0" w:space="0" w:color="auto"/>
          </w:divBdr>
          <w:divsChild>
            <w:div w:id="693657775">
              <w:marLeft w:val="0"/>
              <w:marRight w:val="0"/>
              <w:marTop w:val="0"/>
              <w:marBottom w:val="0"/>
              <w:divBdr>
                <w:top w:val="none" w:sz="0" w:space="0" w:color="auto"/>
                <w:left w:val="none" w:sz="0" w:space="0" w:color="auto"/>
                <w:bottom w:val="none" w:sz="0" w:space="0" w:color="auto"/>
                <w:right w:val="none" w:sz="0" w:space="0" w:color="auto"/>
              </w:divBdr>
              <w:divsChild>
                <w:div w:id="1401052752">
                  <w:marLeft w:val="0"/>
                  <w:marRight w:val="0"/>
                  <w:marTop w:val="0"/>
                  <w:marBottom w:val="0"/>
                  <w:divBdr>
                    <w:top w:val="none" w:sz="0" w:space="0" w:color="auto"/>
                    <w:left w:val="none" w:sz="0" w:space="0" w:color="auto"/>
                    <w:bottom w:val="none" w:sz="0" w:space="0" w:color="auto"/>
                    <w:right w:val="none" w:sz="0" w:space="0" w:color="auto"/>
                  </w:divBdr>
                  <w:divsChild>
                    <w:div w:id="1572153387">
                      <w:marLeft w:val="0"/>
                      <w:marRight w:val="0"/>
                      <w:marTop w:val="0"/>
                      <w:marBottom w:val="0"/>
                      <w:divBdr>
                        <w:top w:val="none" w:sz="0" w:space="0" w:color="auto"/>
                        <w:left w:val="none" w:sz="0" w:space="0" w:color="auto"/>
                        <w:bottom w:val="none" w:sz="0" w:space="0" w:color="auto"/>
                        <w:right w:val="none" w:sz="0" w:space="0" w:color="auto"/>
                      </w:divBdr>
                      <w:divsChild>
                        <w:div w:id="2136095701">
                          <w:marLeft w:val="0"/>
                          <w:marRight w:val="0"/>
                          <w:marTop w:val="0"/>
                          <w:marBottom w:val="0"/>
                          <w:divBdr>
                            <w:top w:val="none" w:sz="0" w:space="0" w:color="auto"/>
                            <w:left w:val="none" w:sz="0" w:space="0" w:color="auto"/>
                            <w:bottom w:val="none" w:sz="0" w:space="0" w:color="auto"/>
                            <w:right w:val="none" w:sz="0" w:space="0" w:color="auto"/>
                          </w:divBdr>
                          <w:divsChild>
                            <w:div w:id="244148217">
                              <w:marLeft w:val="0"/>
                              <w:marRight w:val="0"/>
                              <w:marTop w:val="0"/>
                              <w:marBottom w:val="0"/>
                              <w:divBdr>
                                <w:top w:val="none" w:sz="0" w:space="0" w:color="auto"/>
                                <w:left w:val="none" w:sz="0" w:space="0" w:color="auto"/>
                                <w:bottom w:val="none" w:sz="0" w:space="0" w:color="auto"/>
                                <w:right w:val="none" w:sz="0" w:space="0" w:color="auto"/>
                              </w:divBdr>
                              <w:divsChild>
                                <w:div w:id="1627538064">
                                  <w:marLeft w:val="0"/>
                                  <w:marRight w:val="0"/>
                                  <w:marTop w:val="0"/>
                                  <w:marBottom w:val="0"/>
                                  <w:divBdr>
                                    <w:top w:val="none" w:sz="0" w:space="0" w:color="auto"/>
                                    <w:left w:val="none" w:sz="0" w:space="0" w:color="auto"/>
                                    <w:bottom w:val="none" w:sz="0" w:space="0" w:color="auto"/>
                                    <w:right w:val="none" w:sz="0" w:space="0" w:color="auto"/>
                                  </w:divBdr>
                                  <w:divsChild>
                                    <w:div w:id="1804811679">
                                      <w:marLeft w:val="0"/>
                                      <w:marRight w:val="0"/>
                                      <w:marTop w:val="0"/>
                                      <w:marBottom w:val="0"/>
                                      <w:divBdr>
                                        <w:top w:val="none" w:sz="0" w:space="0" w:color="auto"/>
                                        <w:left w:val="none" w:sz="0" w:space="0" w:color="auto"/>
                                        <w:bottom w:val="none" w:sz="0" w:space="0" w:color="auto"/>
                                        <w:right w:val="none" w:sz="0" w:space="0" w:color="auto"/>
                                      </w:divBdr>
                                    </w:div>
                                    <w:div w:id="1296334342">
                                      <w:marLeft w:val="0"/>
                                      <w:marRight w:val="0"/>
                                      <w:marTop w:val="0"/>
                                      <w:marBottom w:val="0"/>
                                      <w:divBdr>
                                        <w:top w:val="none" w:sz="0" w:space="0" w:color="auto"/>
                                        <w:left w:val="none" w:sz="0" w:space="0" w:color="auto"/>
                                        <w:bottom w:val="none" w:sz="0" w:space="0" w:color="auto"/>
                                        <w:right w:val="none" w:sz="0" w:space="0" w:color="auto"/>
                                      </w:divBdr>
                                      <w:divsChild>
                                        <w:div w:id="619845676">
                                          <w:marLeft w:val="0"/>
                                          <w:marRight w:val="0"/>
                                          <w:marTop w:val="0"/>
                                          <w:marBottom w:val="0"/>
                                          <w:divBdr>
                                            <w:top w:val="none" w:sz="0" w:space="0" w:color="auto"/>
                                            <w:left w:val="none" w:sz="0" w:space="0" w:color="auto"/>
                                            <w:bottom w:val="none" w:sz="0" w:space="0" w:color="auto"/>
                                            <w:right w:val="none" w:sz="0" w:space="0" w:color="auto"/>
                                          </w:divBdr>
                                          <w:divsChild>
                                            <w:div w:id="318577353">
                                              <w:marLeft w:val="0"/>
                                              <w:marRight w:val="0"/>
                                              <w:marTop w:val="0"/>
                                              <w:marBottom w:val="0"/>
                                              <w:divBdr>
                                                <w:top w:val="none" w:sz="0" w:space="0" w:color="auto"/>
                                                <w:left w:val="none" w:sz="0" w:space="0" w:color="auto"/>
                                                <w:bottom w:val="none" w:sz="0" w:space="0" w:color="auto"/>
                                                <w:right w:val="none" w:sz="0" w:space="0" w:color="auto"/>
                                              </w:divBdr>
                                              <w:divsChild>
                                                <w:div w:id="368341874">
                                                  <w:marLeft w:val="0"/>
                                                  <w:marRight w:val="0"/>
                                                  <w:marTop w:val="0"/>
                                                  <w:marBottom w:val="0"/>
                                                  <w:divBdr>
                                                    <w:top w:val="none" w:sz="0" w:space="0" w:color="auto"/>
                                                    <w:left w:val="none" w:sz="0" w:space="0" w:color="auto"/>
                                                    <w:bottom w:val="none" w:sz="0" w:space="0" w:color="auto"/>
                                                    <w:right w:val="none" w:sz="0" w:space="0" w:color="auto"/>
                                                  </w:divBdr>
                                                  <w:divsChild>
                                                    <w:div w:id="1940213550">
                                                      <w:marLeft w:val="0"/>
                                                      <w:marRight w:val="0"/>
                                                      <w:marTop w:val="0"/>
                                                      <w:marBottom w:val="0"/>
                                                      <w:divBdr>
                                                        <w:top w:val="none" w:sz="0" w:space="0" w:color="auto"/>
                                                        <w:left w:val="none" w:sz="0" w:space="0" w:color="auto"/>
                                                        <w:bottom w:val="none" w:sz="0" w:space="0" w:color="auto"/>
                                                        <w:right w:val="none" w:sz="0" w:space="0" w:color="auto"/>
                                                      </w:divBdr>
                                                      <w:divsChild>
                                                        <w:div w:id="1887256315">
                                                          <w:marLeft w:val="0"/>
                                                          <w:marRight w:val="0"/>
                                                          <w:marTop w:val="0"/>
                                                          <w:marBottom w:val="0"/>
                                                          <w:divBdr>
                                                            <w:top w:val="none" w:sz="0" w:space="0" w:color="auto"/>
                                                            <w:left w:val="none" w:sz="0" w:space="0" w:color="auto"/>
                                                            <w:bottom w:val="none" w:sz="0" w:space="0" w:color="auto"/>
                                                            <w:right w:val="none" w:sz="0" w:space="0" w:color="auto"/>
                                                          </w:divBdr>
                                                          <w:divsChild>
                                                            <w:div w:id="209466573">
                                                              <w:marLeft w:val="0"/>
                                                              <w:marRight w:val="0"/>
                                                              <w:marTop w:val="0"/>
                                                              <w:marBottom w:val="0"/>
                                                              <w:divBdr>
                                                                <w:top w:val="none" w:sz="0" w:space="0" w:color="auto"/>
                                                                <w:left w:val="none" w:sz="0" w:space="0" w:color="auto"/>
                                                                <w:bottom w:val="none" w:sz="0" w:space="0" w:color="auto"/>
                                                                <w:right w:val="none" w:sz="0" w:space="0" w:color="auto"/>
                                                              </w:divBdr>
                                                              <w:divsChild>
                                                                <w:div w:id="19469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798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microsoft.com/office/2011/relationships/people" Target="people.xml"/><Relationship Id="rId10" Type="http://schemas.openxmlformats.org/officeDocument/2006/relationships/hyperlink" Target="https://osf.io/qpfnw/" TargetMode="External"/><Relationship Id="rId19" Type="http://schemas.openxmlformats.org/officeDocument/2006/relationships/oleObject" Target="embeddings/oleObject5.bin"/><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osf.io/dzr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22A32-794F-4903-AB93-7DABB5019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10974</Words>
  <Characters>62557</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Linda Dominguez</cp:lastModifiedBy>
  <cp:revision>3</cp:revision>
  <dcterms:created xsi:type="dcterms:W3CDTF">2014-04-29T18:41:00Z</dcterms:created>
  <dcterms:modified xsi:type="dcterms:W3CDTF">2014-04-29T18:41:00Z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